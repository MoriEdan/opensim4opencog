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2DA" w:rsidRDefault="000142DA" w:rsidP="000142DA">
      <w:pPr>
        <w:pStyle w:val="Heading1"/>
      </w:pPr>
      <w:r>
        <w:t>Opensim4OpenCog</w:t>
      </w:r>
    </w:p>
    <w:p w:rsidR="000142DA" w:rsidRDefault="000142DA" w:rsidP="000142DA">
      <w:pPr>
        <w:pStyle w:val="NormalWeb"/>
        <w:spacing w:after="0"/>
      </w:pPr>
      <w:r>
        <w:t>User Documentation</w:t>
      </w:r>
    </w:p>
    <w:p w:rsidR="000142DA" w:rsidRDefault="000142DA" w:rsidP="000142DA">
      <w:pPr>
        <w:pStyle w:val="NormalWeb"/>
        <w:spacing w:after="0"/>
      </w:pPr>
      <w:proofErr w:type="gramStart"/>
      <w:r>
        <w:t>rev</w:t>
      </w:r>
      <w:proofErr w:type="gramEnd"/>
      <w:r>
        <w:t xml:space="preserve"> 0.1</w:t>
      </w:r>
    </w:p>
    <w:p w:rsidR="000142DA" w:rsidRDefault="000142DA" w:rsidP="000142DA">
      <w:pPr>
        <w:pStyle w:val="NormalWeb"/>
        <w:spacing w:after="0"/>
        <w:rPr>
          <w:ins w:id="0" w:author="Annie" w:date="2012-04-27T14:07:00Z"/>
        </w:rPr>
      </w:pPr>
    </w:p>
    <w:p w:rsidR="0004041A" w:rsidRDefault="0004041A" w:rsidP="000142DA">
      <w:pPr>
        <w:pStyle w:val="NormalWeb"/>
        <w:spacing w:after="0"/>
        <w:rPr>
          <w:ins w:id="1" w:author="Annie" w:date="2012-04-27T14:07:00Z"/>
        </w:rPr>
      </w:pPr>
      <w:ins w:id="2" w:author="Annie" w:date="2012-04-27T14:07:00Z">
        <w:r>
          <w:t>Tagline</w:t>
        </w:r>
      </w:ins>
    </w:p>
    <w:p w:rsidR="00522CC1" w:rsidRDefault="001B1FBF" w:rsidP="000142DA">
      <w:pPr>
        <w:pStyle w:val="NormalWeb"/>
        <w:spacing w:after="0"/>
        <w:rPr>
          <w:ins w:id="3" w:author="Annie" w:date="2012-04-27T14:10:00Z"/>
        </w:rPr>
      </w:pPr>
      <w:proofErr w:type="spellStart"/>
      <w:ins w:id="4" w:author="Annie" w:date="2012-04-27T14:18:00Z">
        <w:r>
          <w:t>Cogbot</w:t>
        </w:r>
        <w:proofErr w:type="spellEnd"/>
        <w:r>
          <w:t xml:space="preserve"> is a framework for developing </w:t>
        </w:r>
        <w:r w:rsidR="000C09BA">
          <w:t>intelligent robots in</w:t>
        </w:r>
      </w:ins>
      <w:ins w:id="5" w:author="Annie" w:date="2012-04-27T15:09:00Z">
        <w:r w:rsidR="000C09BA">
          <w:t xml:space="preserve"> real and</w:t>
        </w:r>
      </w:ins>
      <w:ins w:id="6" w:author="Annie" w:date="2012-04-27T14:18:00Z">
        <w:r>
          <w:t xml:space="preserve"> virtual world</w:t>
        </w:r>
      </w:ins>
      <w:ins w:id="7" w:author="Annie" w:date="2012-04-27T15:09:00Z">
        <w:r w:rsidR="000C09BA">
          <w:t>s</w:t>
        </w:r>
      </w:ins>
      <w:ins w:id="8" w:author="Annie" w:date="2012-04-27T14:18:00Z">
        <w:r>
          <w:t>.</w:t>
        </w:r>
      </w:ins>
    </w:p>
    <w:p w:rsidR="00234FA1" w:rsidRDefault="00234FA1" w:rsidP="000142DA">
      <w:pPr>
        <w:pStyle w:val="NormalWeb"/>
        <w:spacing w:after="0"/>
        <w:rPr>
          <w:ins w:id="9" w:author="Annie" w:date="2012-04-27T15:24:00Z"/>
        </w:rPr>
      </w:pPr>
      <w:ins w:id="10" w:author="Annie" w:date="2012-04-27T15:23:00Z">
        <w:r>
          <w:t xml:space="preserve">While </w:t>
        </w:r>
        <w:proofErr w:type="spellStart"/>
        <w:r>
          <w:t>Cogbot</w:t>
        </w:r>
        <w:proofErr w:type="spellEnd"/>
        <w:r>
          <w:t xml:space="preserve"> is suitable for serious applications in robotics</w:t>
        </w:r>
      </w:ins>
      <w:ins w:id="11" w:author="Annie" w:date="2012-04-27T16:40:00Z">
        <w:r w:rsidR="00956749">
          <w:t xml:space="preserve"> and AI</w:t>
        </w:r>
      </w:ins>
      <w:ins w:id="12" w:author="Annie" w:date="2012-04-27T15:23:00Z">
        <w:r>
          <w:t xml:space="preserve">, beginning with </w:t>
        </w:r>
        <w:proofErr w:type="spellStart"/>
        <w:r>
          <w:t>Cogbot</w:t>
        </w:r>
        <w:proofErr w:type="spellEnd"/>
        <w:r>
          <w:t xml:space="preserve"> is fun and easy.</w:t>
        </w:r>
      </w:ins>
    </w:p>
    <w:p w:rsidR="00234FA1" w:rsidRDefault="00234FA1" w:rsidP="000142DA">
      <w:pPr>
        <w:pStyle w:val="NormalWeb"/>
        <w:spacing w:after="0"/>
        <w:rPr>
          <w:ins w:id="13" w:author="Annie" w:date="2012-04-27T15:25:00Z"/>
        </w:rPr>
      </w:pPr>
      <w:ins w:id="14" w:author="Annie" w:date="2012-04-27T15:24:00Z">
        <w:r>
          <w:t>AI researcher</w:t>
        </w:r>
      </w:ins>
      <w:ins w:id="15" w:author="Annie" w:date="2012-04-27T16:38:00Z">
        <w:r w:rsidR="00956749">
          <w:t>s</w:t>
        </w:r>
      </w:ins>
      <w:ins w:id="16" w:author="Annie" w:date="2012-04-27T15:24:00Z">
        <w:r>
          <w:t xml:space="preserve"> looking for a platform that integrates many standard components</w:t>
        </w:r>
      </w:ins>
      <w:ins w:id="17" w:author="Annie" w:date="2012-04-27T15:25:00Z">
        <w:r w:rsidR="00BF3F5C">
          <w:t xml:space="preserve"> </w:t>
        </w:r>
      </w:ins>
      <w:ins w:id="18" w:author="Annie" w:date="2012-04-27T16:45:00Z">
        <w:r w:rsidR="00BF3F5C">
          <w:t>including</w:t>
        </w:r>
      </w:ins>
      <w:ins w:id="19" w:author="Annie" w:date="2012-04-27T15:25:00Z">
        <w:r w:rsidR="00956749">
          <w:t xml:space="preserve"> </w:t>
        </w:r>
      </w:ins>
      <w:ins w:id="20" w:author="Annie" w:date="2012-04-27T16:44:00Z">
        <w:r w:rsidR="00BF3F5C">
          <w:t>embodiment</w:t>
        </w:r>
      </w:ins>
      <w:ins w:id="21" w:author="Annie" w:date="2012-04-27T15:25:00Z">
        <w:r w:rsidR="00956749">
          <w:t xml:space="preserve"> </w:t>
        </w:r>
        <w:r>
          <w:t xml:space="preserve">will find </w:t>
        </w:r>
        <w:proofErr w:type="spellStart"/>
        <w:r>
          <w:t>Cogbot</w:t>
        </w:r>
        <w:proofErr w:type="spellEnd"/>
        <w:r>
          <w:t xml:space="preserve"> the best developed offering available.</w:t>
        </w:r>
      </w:ins>
    </w:p>
    <w:p w:rsidR="00234FA1" w:rsidRDefault="00956749" w:rsidP="000142DA">
      <w:pPr>
        <w:pStyle w:val="NormalWeb"/>
        <w:spacing w:after="0"/>
        <w:rPr>
          <w:ins w:id="22" w:author="Annie" w:date="2012-04-27T16:41:00Z"/>
        </w:rPr>
      </w:pPr>
      <w:ins w:id="23" w:author="Annie" w:date="2012-04-27T16:38:00Z">
        <w:r>
          <w:t>S</w:t>
        </w:r>
      </w:ins>
      <w:ins w:id="24" w:author="Annie" w:date="2012-04-27T15:26:00Z">
        <w:r w:rsidR="00234FA1">
          <w:t>oftware engineer</w:t>
        </w:r>
      </w:ins>
      <w:ins w:id="25" w:author="Annie" w:date="2012-04-27T16:40:00Z">
        <w:r w:rsidR="00BB4C70">
          <w:t>s</w:t>
        </w:r>
      </w:ins>
      <w:ins w:id="26" w:author="Annie" w:date="2012-04-27T16:41:00Z">
        <w:r w:rsidR="00BB4C70">
          <w:t xml:space="preserve"> </w:t>
        </w:r>
      </w:ins>
      <w:ins w:id="27" w:author="Annie" w:date="2012-04-27T15:26:00Z">
        <w:r w:rsidR="00BB4C70">
          <w:t>creat</w:t>
        </w:r>
      </w:ins>
      <w:ins w:id="28" w:author="Annie" w:date="2012-04-27T16:41:00Z">
        <w:r w:rsidR="00BB4C70">
          <w:t>ing</w:t>
        </w:r>
      </w:ins>
      <w:ins w:id="29" w:author="Annie" w:date="2012-04-27T15:26:00Z">
        <w:r w:rsidR="00234FA1">
          <w:t xml:space="preserve"> </w:t>
        </w:r>
      </w:ins>
      <w:ins w:id="30" w:author="Annie" w:date="2012-04-27T16:41:00Z">
        <w:r w:rsidR="00BB4C70">
          <w:t>presences</w:t>
        </w:r>
      </w:ins>
      <w:ins w:id="31" w:author="Annie" w:date="2012-04-27T15:26:00Z">
        <w:r>
          <w:t xml:space="preserve"> </w:t>
        </w:r>
      </w:ins>
      <w:ins w:id="32" w:author="Annie" w:date="2012-04-27T16:45:00Z">
        <w:r w:rsidR="00BF3F5C">
          <w:t>in</w:t>
        </w:r>
      </w:ins>
      <w:ins w:id="33" w:author="Annie" w:date="2012-04-27T15:26:00Z">
        <w:r>
          <w:t xml:space="preserve"> virtual worl</w:t>
        </w:r>
      </w:ins>
      <w:ins w:id="34" w:author="Annie" w:date="2012-04-27T16:39:00Z">
        <w:r>
          <w:t xml:space="preserve">ds will find </w:t>
        </w:r>
      </w:ins>
      <w:proofErr w:type="spellStart"/>
      <w:ins w:id="35" w:author="Annie" w:date="2012-04-27T15:26:00Z">
        <w:r>
          <w:t>Cogbot</w:t>
        </w:r>
        <w:proofErr w:type="spellEnd"/>
        <w:r>
          <w:t xml:space="preserve"> </w:t>
        </w:r>
        <w:r w:rsidR="00234FA1">
          <w:t>the obvious choice.</w:t>
        </w:r>
      </w:ins>
    </w:p>
    <w:p w:rsidR="00BB4C70" w:rsidRDefault="00BB4C70" w:rsidP="000142DA">
      <w:pPr>
        <w:pStyle w:val="NormalWeb"/>
        <w:spacing w:after="0"/>
        <w:rPr>
          <w:ins w:id="36" w:author="Annie" w:date="2012-04-27T15:26:00Z"/>
        </w:rPr>
      </w:pPr>
      <w:ins w:id="37" w:author="Annie" w:date="2012-04-27T16:41:00Z">
        <w:r>
          <w:t xml:space="preserve">Educators will find </w:t>
        </w:r>
      </w:ins>
      <w:proofErr w:type="spellStart"/>
      <w:ins w:id="38" w:author="Annie" w:date="2012-04-27T16:44:00Z">
        <w:r>
          <w:t>Cogbot</w:t>
        </w:r>
        <w:proofErr w:type="spellEnd"/>
        <w:r>
          <w:t xml:space="preserve"> a useful teaching tool.</w:t>
        </w:r>
      </w:ins>
    </w:p>
    <w:p w:rsidR="00234FA1" w:rsidRDefault="00956749" w:rsidP="000142DA">
      <w:pPr>
        <w:pStyle w:val="NormalWeb"/>
        <w:spacing w:after="0"/>
        <w:rPr>
          <w:ins w:id="39" w:author="Annie" w:date="2012-04-27T15:23:00Z"/>
        </w:rPr>
      </w:pPr>
      <w:ins w:id="40" w:author="Annie" w:date="2012-04-27T16:39:00Z">
        <w:r>
          <w:t>V</w:t>
        </w:r>
      </w:ins>
      <w:ins w:id="41" w:author="Annie" w:date="2012-04-27T15:27:00Z">
        <w:r w:rsidR="00234FA1">
          <w:t>irtual world user</w:t>
        </w:r>
      </w:ins>
      <w:ins w:id="42" w:author="Annie" w:date="2012-04-27T16:39:00Z">
        <w:r>
          <w:t>s will find</w:t>
        </w:r>
      </w:ins>
      <w:ins w:id="43" w:author="Annie" w:date="2012-04-27T15:30:00Z">
        <w:r>
          <w:t xml:space="preserve"> </w:t>
        </w:r>
        <w:proofErr w:type="spellStart"/>
        <w:r>
          <w:t>Cogbot</w:t>
        </w:r>
        <w:proofErr w:type="spellEnd"/>
        <w:r>
          <w:t xml:space="preserve"> </w:t>
        </w:r>
        <w:r w:rsidR="00234FA1">
          <w:t>a</w:t>
        </w:r>
      </w:ins>
      <w:ins w:id="44" w:author="Annie" w:date="2012-04-27T16:45:00Z">
        <w:r w:rsidR="00BF3F5C">
          <w:t xml:space="preserve"> cool </w:t>
        </w:r>
      </w:ins>
      <w:ins w:id="45" w:author="Annie" w:date="2012-04-27T15:30:00Z">
        <w:r>
          <w:t xml:space="preserve">way to make </w:t>
        </w:r>
      </w:ins>
      <w:ins w:id="46" w:author="Annie" w:date="2012-04-27T16:40:00Z">
        <w:r w:rsidR="00BB4C70">
          <w:t xml:space="preserve">bots </w:t>
        </w:r>
      </w:ins>
      <w:ins w:id="47" w:author="Annie" w:date="2012-04-27T15:30:00Z">
        <w:r w:rsidR="00234FA1">
          <w:t xml:space="preserve">even with minimal </w:t>
        </w:r>
      </w:ins>
      <w:ins w:id="48" w:author="Annie" w:date="2012-04-27T16:30:00Z">
        <w:r>
          <w:t>or no programming experience.</w:t>
        </w:r>
      </w:ins>
      <w:ins w:id="49" w:author="Annie" w:date="2012-04-27T16:53:00Z">
        <w:r w:rsidR="00895951">
          <w:t xml:space="preserve"> Educators will find </w:t>
        </w:r>
        <w:proofErr w:type="spellStart"/>
        <w:r w:rsidR="00895951">
          <w:t>Cogbot</w:t>
        </w:r>
        <w:proofErr w:type="spellEnd"/>
        <w:r w:rsidR="00895951">
          <w:t xml:space="preserve"> a useful teaching tool. Content creators will find </w:t>
        </w:r>
        <w:proofErr w:type="spellStart"/>
        <w:r w:rsidR="00895951">
          <w:t>Cogbot</w:t>
        </w:r>
        <w:proofErr w:type="spellEnd"/>
        <w:r w:rsidR="00895951">
          <w:t xml:space="preserve"> useful for automating tasks in shop and studio. </w:t>
        </w:r>
        <w:proofErr w:type="spellStart"/>
        <w:r w:rsidR="00895951">
          <w:t>Cogbot</w:t>
        </w:r>
        <w:proofErr w:type="spellEnd"/>
        <w:r w:rsidR="00895951">
          <w:t xml:space="preserve"> bots can be NPC's in RP Sims. If it needs a bot, it needs Cogbot.</w:t>
        </w:r>
      </w:ins>
    </w:p>
    <w:p w:rsidR="0004041A" w:rsidDel="00956749" w:rsidRDefault="0004041A" w:rsidP="000142DA">
      <w:pPr>
        <w:pStyle w:val="NormalWeb"/>
        <w:spacing w:after="0"/>
        <w:rPr>
          <w:del w:id="50" w:author="Annie" w:date="2012-04-27T16:31:00Z"/>
        </w:rPr>
      </w:pPr>
    </w:p>
    <w:p w:rsidR="000142DA" w:rsidRDefault="000142DA" w:rsidP="000142DA">
      <w:pPr>
        <w:pStyle w:val="Heading1"/>
      </w:pPr>
      <w:r>
        <w:t>Summary</w:t>
      </w:r>
    </w:p>
    <w:p w:rsidR="00685148" w:rsidRDefault="00685148" w:rsidP="000142DA">
      <w:pPr>
        <w:pStyle w:val="NormalWeb"/>
        <w:spacing w:after="0"/>
        <w:rPr>
          <w:ins w:id="51" w:author="Annie" w:date="2012-04-27T13:11:00Z"/>
        </w:rPr>
      </w:pPr>
      <w:ins w:id="52" w:author="Annie" w:date="2012-04-27T13:11:00Z">
        <w:r>
          <w:t>It is widely acknowledged that an AGI requires a rich environment with which to interact. However, real robots suffer from a number of infelicities, from sticky servos to lack of reproducibility. A virtual robot operating in a virtual world is more controllable. At the same time, the environment must be large, complex, and unpredictable. Fortunately, virtual worlds provide such an environment. Second Life, with its large size, user created content, and lack of a clear, unidirectional goal, serves well.</w:t>
        </w:r>
      </w:ins>
    </w:p>
    <w:p w:rsidR="00685148" w:rsidRDefault="00685148" w:rsidP="000142DA">
      <w:pPr>
        <w:pStyle w:val="NormalWeb"/>
        <w:spacing w:after="0"/>
        <w:rPr>
          <w:ins w:id="53" w:author="Annie" w:date="2012-04-27T13:11:00Z"/>
        </w:rPr>
      </w:pPr>
      <w:ins w:id="54" w:author="Annie" w:date="2012-04-27T13:11:00Z">
        <w:r>
          <w:t>Second, we expect Opensim4OpenCog to serve a wide variety of users outside the immediate AGI community, as a robust, flexible, intelligent tool for constructing automatic 'bots' in virtual worlds.</w:t>
        </w:r>
      </w:ins>
    </w:p>
    <w:p w:rsidR="000142DA" w:rsidRDefault="00396F3E" w:rsidP="000142DA">
      <w:pPr>
        <w:pStyle w:val="NormalWeb"/>
        <w:spacing w:after="0"/>
        <w:rPr>
          <w:ins w:id="55" w:author="Annie" w:date="2012-04-16T09:18:00Z"/>
        </w:rPr>
      </w:pPr>
      <w:proofErr w:type="spellStart"/>
      <w:ins w:id="56" w:author="Annie" w:date="2012-04-16T09:18:00Z">
        <w:r>
          <w:t>Cogbot</w:t>
        </w:r>
        <w:proofErr w:type="spellEnd"/>
        <w:r>
          <w:t xml:space="preserve"> is a virtual robot for Second Life a</w:t>
        </w:r>
        <w:r w:rsidR="008D04BD">
          <w:t xml:space="preserve">nd </w:t>
        </w:r>
        <w:proofErr w:type="spellStart"/>
        <w:r w:rsidR="008D04BD">
          <w:t>OpenSim</w:t>
        </w:r>
        <w:proofErr w:type="spellEnd"/>
        <w:r w:rsidR="008D04BD">
          <w:t xml:space="preserve"> based virtual worlds</w:t>
        </w:r>
      </w:ins>
      <w:ins w:id="57" w:author="Annie" w:date="2012-04-16T10:02:00Z">
        <w:r w:rsidR="008D04BD">
          <w:t xml:space="preserve">. Our original area of application was for AGI research, but </w:t>
        </w:r>
        <w:proofErr w:type="spellStart"/>
        <w:r w:rsidR="008D04BD">
          <w:t>Cogbot</w:t>
        </w:r>
        <w:proofErr w:type="spellEnd"/>
        <w:r w:rsidR="008D04BD">
          <w:t xml:space="preserve"> is useful for many VW bot applications.</w:t>
        </w:r>
      </w:ins>
    </w:p>
    <w:p w:rsidR="00396F3E" w:rsidRDefault="00396F3E" w:rsidP="000142DA">
      <w:pPr>
        <w:pStyle w:val="NormalWeb"/>
        <w:spacing w:after="0"/>
        <w:rPr>
          <w:ins w:id="58" w:author="Annie" w:date="2012-04-16T09:19:00Z"/>
        </w:rPr>
      </w:pPr>
      <w:ins w:id="59" w:author="Annie" w:date="2012-04-16T09:19:00Z">
        <w:r>
          <w:lastRenderedPageBreak/>
          <w:t>Capabilities:</w:t>
        </w:r>
      </w:ins>
    </w:p>
    <w:p w:rsidR="008D04BD" w:rsidRDefault="008D04BD">
      <w:pPr>
        <w:pStyle w:val="NormalWeb"/>
        <w:numPr>
          <w:ilvl w:val="0"/>
          <w:numId w:val="2"/>
        </w:numPr>
        <w:spacing w:after="0"/>
        <w:rPr>
          <w:ins w:id="60" w:author="Annie" w:date="2012-04-16T10:04:00Z"/>
        </w:rPr>
        <w:pPrChange w:id="61" w:author="Annie" w:date="2012-04-16T10:04:00Z">
          <w:pPr>
            <w:pStyle w:val="NormalWeb"/>
            <w:spacing w:after="0"/>
          </w:pPr>
        </w:pPrChange>
      </w:pPr>
      <w:ins w:id="62" w:author="Annie" w:date="2012-04-16T10:01:00Z">
        <w:r>
          <w:t>Encapsulates</w:t>
        </w:r>
      </w:ins>
      <w:ins w:id="63" w:author="Annie" w:date="2012-04-16T09:25:00Z">
        <w:r w:rsidR="00346F16">
          <w:t xml:space="preserve"> the complex</w:t>
        </w:r>
      </w:ins>
      <w:ins w:id="64" w:author="Annie" w:date="2012-04-16T09:30:00Z">
        <w:r w:rsidR="00346F16">
          <w:t>ity of dealing with</w:t>
        </w:r>
      </w:ins>
      <w:ins w:id="65" w:author="Annie" w:date="2012-04-16T09:23:00Z">
        <w:r w:rsidR="00346F16">
          <w:t xml:space="preserve"> </w:t>
        </w:r>
        <w:proofErr w:type="spellStart"/>
        <w:r w:rsidR="00346F16">
          <w:t>libOMV</w:t>
        </w:r>
      </w:ins>
      <w:proofErr w:type="spellEnd"/>
      <w:ins w:id="66" w:author="Annie" w:date="2012-04-16T09:30:00Z">
        <w:r w:rsidR="00346F16">
          <w:t xml:space="preserve"> and the streaming SL protocol</w:t>
        </w:r>
      </w:ins>
      <w:ins w:id="67" w:author="Annie" w:date="2012-04-16T09:23:00Z">
        <w:r w:rsidR="00346F16">
          <w:t xml:space="preserve">. </w:t>
        </w:r>
      </w:ins>
      <w:ins w:id="68" w:author="Annie" w:date="2012-04-16T09:21:00Z">
        <w:r w:rsidR="00346F16">
          <w:t xml:space="preserve">Maintains </w:t>
        </w:r>
      </w:ins>
      <w:ins w:id="69" w:author="Annie" w:date="2012-04-16T09:24:00Z">
        <w:r w:rsidR="00346F16">
          <w:t>an object list</w:t>
        </w:r>
      </w:ins>
      <w:ins w:id="70" w:author="Annie" w:date="2012-04-16T09:21:00Z">
        <w:r w:rsidR="00346F16">
          <w:t>.</w:t>
        </w:r>
      </w:ins>
      <w:ins w:id="71" w:author="Annie" w:date="2012-04-16T09:24:00Z">
        <w:r w:rsidR="00346F16">
          <w:t xml:space="preserve">  So an external program can, for example, ask for 'all </w:t>
        </w:r>
      </w:ins>
      <w:ins w:id="72" w:author="Annie" w:date="2012-04-16T09:31:00Z">
        <w:r w:rsidR="00346F16">
          <w:t>red balls within 10 meters'.</w:t>
        </w:r>
      </w:ins>
    </w:p>
    <w:p w:rsidR="008D04BD" w:rsidRDefault="008D04BD">
      <w:pPr>
        <w:pStyle w:val="NormalWeb"/>
        <w:numPr>
          <w:ilvl w:val="0"/>
          <w:numId w:val="2"/>
        </w:numPr>
        <w:spacing w:after="0"/>
        <w:rPr>
          <w:ins w:id="73" w:author="Annie" w:date="2012-04-16T10:06:00Z"/>
        </w:rPr>
        <w:pPrChange w:id="74" w:author="Annie" w:date="2012-04-16T10:04:00Z">
          <w:pPr>
            <w:pStyle w:val="NormalWeb"/>
            <w:spacing w:after="0"/>
          </w:pPr>
        </w:pPrChange>
      </w:pPr>
      <w:ins w:id="75" w:author="Annie" w:date="2012-04-16T10:04:00Z">
        <w:r>
          <w:t xml:space="preserve">Provides a flexible mechanism for interacting with the bot via text commands over HTTP or </w:t>
        </w:r>
      </w:ins>
      <w:ins w:id="76" w:author="Annie" w:date="2012-04-16T10:05:00Z">
        <w:r>
          <w:t>sockets</w:t>
        </w:r>
      </w:ins>
      <w:ins w:id="77" w:author="Annie" w:date="2012-04-16T10:04:00Z">
        <w:r>
          <w:t>.</w:t>
        </w:r>
      </w:ins>
      <w:ins w:id="78" w:author="Annie" w:date="2012-04-16T10:06:00Z">
        <w:r w:rsidRPr="008D04BD">
          <w:t xml:space="preserve"> </w:t>
        </w:r>
      </w:ins>
    </w:p>
    <w:p w:rsidR="008D04BD" w:rsidRDefault="008D04BD">
      <w:pPr>
        <w:pStyle w:val="NormalWeb"/>
        <w:numPr>
          <w:ilvl w:val="0"/>
          <w:numId w:val="2"/>
        </w:numPr>
        <w:spacing w:after="0"/>
        <w:rPr>
          <w:ins w:id="79" w:author="Annie" w:date="2012-04-16T09:31:00Z"/>
        </w:rPr>
        <w:pPrChange w:id="80" w:author="Annie" w:date="2012-04-16T10:04:00Z">
          <w:pPr>
            <w:pStyle w:val="NormalWeb"/>
            <w:spacing w:after="0"/>
          </w:pPr>
        </w:pPrChange>
      </w:pPr>
      <w:ins w:id="81" w:author="Annie" w:date="2012-04-16T10:06:00Z">
        <w:r>
          <w:t xml:space="preserve">Provides a bridge from C# to </w:t>
        </w:r>
        <w:proofErr w:type="spellStart"/>
        <w:r>
          <w:t>swi</w:t>
        </w:r>
        <w:proofErr w:type="spellEnd"/>
        <w:r>
          <w:t>-Prolog</w:t>
        </w:r>
      </w:ins>
    </w:p>
    <w:p w:rsidR="00346F16" w:rsidRDefault="008D04BD">
      <w:pPr>
        <w:pStyle w:val="NormalWeb"/>
        <w:numPr>
          <w:ilvl w:val="0"/>
          <w:numId w:val="2"/>
        </w:numPr>
        <w:spacing w:after="0"/>
        <w:rPr>
          <w:ins w:id="82" w:author="Annie" w:date="2012-04-16T10:01:00Z"/>
        </w:rPr>
        <w:pPrChange w:id="83" w:author="Annie" w:date="2012-04-16T09:23:00Z">
          <w:pPr>
            <w:pStyle w:val="NormalWeb"/>
            <w:spacing w:after="0"/>
          </w:pPr>
        </w:pPrChange>
      </w:pPr>
      <w:ins w:id="84" w:author="Annie" w:date="2012-04-16T10:01:00Z">
        <w:r>
          <w:t xml:space="preserve">Integrates </w:t>
        </w:r>
      </w:ins>
      <w:proofErr w:type="spellStart"/>
      <w:ins w:id="85" w:author="Annie" w:date="2012-04-16T11:18:00Z">
        <w:r w:rsidR="00B40C7D">
          <w:t>Lucene</w:t>
        </w:r>
        <w:proofErr w:type="spellEnd"/>
        <w:r w:rsidR="00B40C7D">
          <w:t xml:space="preserve">, </w:t>
        </w:r>
      </w:ins>
      <w:proofErr w:type="spellStart"/>
      <w:ins w:id="86" w:author="Annie" w:date="2012-04-16T10:01:00Z">
        <w:r>
          <w:t>Cyc</w:t>
        </w:r>
        <w:proofErr w:type="spellEnd"/>
        <w:r>
          <w:t xml:space="preserve"> and AIML with the knowledge of objects in the world.</w:t>
        </w:r>
      </w:ins>
    </w:p>
    <w:p w:rsidR="008D04BD" w:rsidRDefault="008D04BD">
      <w:pPr>
        <w:pStyle w:val="NormalWeb"/>
        <w:numPr>
          <w:ilvl w:val="0"/>
          <w:numId w:val="2"/>
        </w:numPr>
        <w:spacing w:after="0"/>
        <w:rPr>
          <w:ins w:id="87" w:author="Annie" w:date="2012-04-16T10:04:00Z"/>
        </w:rPr>
        <w:pPrChange w:id="88" w:author="Annie" w:date="2012-04-16T09:23:00Z">
          <w:pPr>
            <w:pStyle w:val="NormalWeb"/>
            <w:spacing w:after="0"/>
          </w:pPr>
        </w:pPrChange>
      </w:pPr>
      <w:ins w:id="89" w:author="Annie" w:date="2012-04-16T10:06:00Z">
        <w:r>
          <w:t xml:space="preserve">Integrates with the </w:t>
        </w:r>
        <w:proofErr w:type="spellStart"/>
        <w:r>
          <w:t>Radegast</w:t>
        </w:r>
        <w:proofErr w:type="spellEnd"/>
        <w:r>
          <w:t xml:space="preserve"> viewer</w:t>
        </w:r>
      </w:ins>
      <w:ins w:id="90" w:author="Annie" w:date="2012-04-16T10:44:00Z">
        <w:r w:rsidR="00DF0C31">
          <w:t xml:space="preserve"> to manually control the bot</w:t>
        </w:r>
      </w:ins>
      <w:ins w:id="91" w:author="Annie" w:date="2012-04-16T10:06:00Z">
        <w:r>
          <w:t>. Many applications require some amount of manually 'driving' the bot.</w:t>
        </w:r>
      </w:ins>
    </w:p>
    <w:p w:rsidR="008D04BD" w:rsidRDefault="008D04BD">
      <w:pPr>
        <w:pStyle w:val="NormalWeb"/>
        <w:numPr>
          <w:ilvl w:val="0"/>
          <w:numId w:val="2"/>
        </w:numPr>
        <w:spacing w:after="0"/>
        <w:rPr>
          <w:ins w:id="92" w:author="Annie" w:date="2012-04-16T09:18:00Z"/>
        </w:rPr>
        <w:pPrChange w:id="93" w:author="Annie" w:date="2012-04-16T09:23:00Z">
          <w:pPr>
            <w:pStyle w:val="NormalWeb"/>
            <w:spacing w:after="0"/>
          </w:pPr>
        </w:pPrChange>
      </w:pPr>
    </w:p>
    <w:p w:rsidR="00396F3E" w:rsidRDefault="00396F3E" w:rsidP="000142DA">
      <w:pPr>
        <w:pStyle w:val="NormalWeb"/>
        <w:spacing w:after="0"/>
      </w:pPr>
    </w:p>
    <w:p w:rsidR="000142DA" w:rsidRDefault="000142DA" w:rsidP="000142DA">
      <w:pPr>
        <w:pStyle w:val="NormalWeb"/>
        <w:spacing w:after="0"/>
      </w:pPr>
      <w:proofErr w:type="spellStart"/>
      <w:r>
        <w:t>Cogbot</w:t>
      </w:r>
      <w:proofErr w:type="spellEnd"/>
      <w:r>
        <w:t>/Opensim4OpenCog is a server written in a mixture of C#, Prolog, and dot Lisp that connects to a</w:t>
      </w:r>
      <w:ins w:id="94" w:author="Annie" w:date="2012-03-07T08:00:00Z">
        <w:r w:rsidR="00945506">
          <w:t>n</w:t>
        </w:r>
      </w:ins>
      <w:r>
        <w:t xml:space="preserve"> avatar acting as "bot" in </w:t>
      </w:r>
      <w:proofErr w:type="spellStart"/>
      <w:r>
        <w:t>OpenSim</w:t>
      </w:r>
      <w:proofErr w:type="spellEnd"/>
      <w:r>
        <w:t>/Second Life/</w:t>
      </w:r>
      <w:proofErr w:type="spellStart"/>
      <w:r>
        <w:t>RealXtend</w:t>
      </w:r>
      <w:proofErr w:type="spellEnd"/>
      <w:r>
        <w:t>.</w:t>
      </w:r>
    </w:p>
    <w:p w:rsidR="000142DA" w:rsidRDefault="000142DA" w:rsidP="000142DA">
      <w:pPr>
        <w:pStyle w:val="NormalWeb"/>
        <w:spacing w:after="0"/>
      </w:pPr>
      <w:r>
        <w:t>Opensim4OpenCog is likely to be useful to two audiences.</w:t>
      </w:r>
    </w:p>
    <w:p w:rsidR="000142DA" w:rsidRDefault="000142DA" w:rsidP="000142DA">
      <w:pPr>
        <w:pStyle w:val="NormalWeb"/>
        <w:spacing w:after="0"/>
      </w:pPr>
      <w:r>
        <w:t xml:space="preserve">First, Opensim4OpenCog is being built to serve as a virtual robot for the </w:t>
      </w:r>
      <w:proofErr w:type="spellStart"/>
      <w:r>
        <w:t>OpenCog</w:t>
      </w:r>
      <w:proofErr w:type="spellEnd"/>
      <w:r>
        <w:t xml:space="preserve"> project. </w:t>
      </w:r>
    </w:p>
    <w:p w:rsidR="000142DA" w:rsidRDefault="000142DA" w:rsidP="000142DA">
      <w:pPr>
        <w:pStyle w:val="NormalWeb"/>
        <w:spacing w:after="0"/>
      </w:pPr>
      <w:r>
        <w:t xml:space="preserve">It is widely acknowledged that an AGI requires a rich environment with which to interact. However, real robots suffer from a number of infelicities, from sticky servos to lack of </w:t>
      </w:r>
      <w:r w:rsidR="0035291D">
        <w:t>reproducibility</w:t>
      </w:r>
      <w:r>
        <w:t xml:space="preserve">. A virtual robot operating in a virtual world is more controllable. At the same time, the environment must be large, complex, and unpredictable. Fortunately, virtual worlds provide such an environment. Second Life, with </w:t>
      </w:r>
      <w:r w:rsidR="008E61A1">
        <w:t>its</w:t>
      </w:r>
      <w:r>
        <w:t xml:space="preserve"> large size, user created content, and lack of a clear, unidirectional goal, serves well.</w:t>
      </w:r>
    </w:p>
    <w:p w:rsidR="000142DA" w:rsidRDefault="000142DA" w:rsidP="000142DA">
      <w:pPr>
        <w:pStyle w:val="NormalWeb"/>
        <w:spacing w:after="0"/>
      </w:pPr>
      <w:r>
        <w:t>Second, we expect Opensim4OpenCog to serve a wide variety of users outside the immediate AGI community, as a robust, flexible, intelligent tool for constructing automatic 'bots' in virtual worlds.</w:t>
      </w:r>
    </w:p>
    <w:p w:rsidR="000142DA" w:rsidRDefault="000142DA" w:rsidP="000142DA">
      <w:pPr>
        <w:pStyle w:val="NormalWeb"/>
        <w:spacing w:after="0"/>
      </w:pPr>
    </w:p>
    <w:p w:rsidR="000142DA" w:rsidRDefault="000142DA" w:rsidP="000142DA">
      <w:pPr>
        <w:pStyle w:val="Heading1"/>
      </w:pPr>
      <w:r>
        <w:t>Architecture</w:t>
      </w:r>
    </w:p>
    <w:p w:rsidR="000142DA" w:rsidRDefault="000142DA" w:rsidP="000142DA">
      <w:pPr>
        <w:pStyle w:val="NormalWeb"/>
        <w:spacing w:after="0"/>
      </w:pPr>
    </w:p>
    <w:p w:rsidR="000142DA" w:rsidRDefault="000142DA" w:rsidP="000142DA">
      <w:pPr>
        <w:pStyle w:val="NormalWeb"/>
        <w:spacing w:after="0"/>
      </w:pPr>
      <w:r>
        <w:t>The Second Life Messaging Protocol</w:t>
      </w:r>
      <w:bookmarkStart w:id="95" w:name="sdfootnote1anc"/>
      <w:r>
        <w:fldChar w:fldCharType="begin"/>
      </w:r>
      <w:r>
        <w:instrText xml:space="preserve"> HYPERLINK "" \l "sdfootnote1sym" </w:instrText>
      </w:r>
      <w:r>
        <w:fldChar w:fldCharType="separate"/>
      </w:r>
      <w:r>
        <w:rPr>
          <w:rStyle w:val="Hyperlink"/>
          <w:rFonts w:eastAsiaTheme="majorEastAsia"/>
          <w:sz w:val="14"/>
          <w:szCs w:val="14"/>
          <w:vertAlign w:val="superscript"/>
        </w:rPr>
        <w:t>1</w:t>
      </w:r>
      <w:r>
        <w:fldChar w:fldCharType="end"/>
      </w:r>
      <w:bookmarkEnd w:id="95"/>
      <w:r>
        <w:t xml:space="preserve">, is a de facto standard protocol for operating a 'grid' of 'simulators', servers serving pieces of virtual land, along with support services. This protocol is supported by the Second Life(tm) service and by grids operating the </w:t>
      </w:r>
      <w:proofErr w:type="spellStart"/>
      <w:r>
        <w:t>OpenSim</w:t>
      </w:r>
      <w:proofErr w:type="spellEnd"/>
      <w:r>
        <w:t xml:space="preserve"> server.</w:t>
      </w:r>
    </w:p>
    <w:p w:rsidR="000142DA" w:rsidRDefault="000142DA" w:rsidP="000142DA">
      <w:pPr>
        <w:pStyle w:val="NormalWeb"/>
        <w:spacing w:after="0"/>
      </w:pPr>
      <w:r>
        <w:t>The protocol is complex and involves connecting to a number of different actual server processes, but for our purposes we can simply think of a server connecting to a viewer.</w:t>
      </w:r>
    </w:p>
    <w:p w:rsidR="000142DA" w:rsidRDefault="000142DA" w:rsidP="000142DA">
      <w:pPr>
        <w:pStyle w:val="NormalWeb"/>
        <w:spacing w:after="0"/>
      </w:pPr>
      <w:r>
        <w:lastRenderedPageBreak/>
        <w:t>Typically a viewer is a GUI client that displays the user's view of the world and allows them to control their avatar.</w:t>
      </w:r>
    </w:p>
    <w:p w:rsidR="000142DA" w:rsidRDefault="000142DA" w:rsidP="000142DA">
      <w:pPr>
        <w:pStyle w:val="NormalWeb"/>
        <w:spacing w:after="0"/>
      </w:pPr>
      <w:r>
        <w:t>Opensim4OpenCog is a viewer. Unlike a normal viewer, Opensim4OpenCog is oriented towards connecting with another program and being run as a bot. Thus Opensim4OpenCog also acts as a server, and can be communicated with in a number of ways (see 'Interacting with Opensim4OpenCog') programmatically.</w:t>
      </w:r>
    </w:p>
    <w:p w:rsidR="000142DA" w:rsidRDefault="000142DA" w:rsidP="000142DA">
      <w:pPr>
        <w:pStyle w:val="NormalWeb"/>
        <w:spacing w:after="0"/>
      </w:pPr>
      <w:r>
        <w:t>Opensim4OpenCog is a plugin extension to the Radegast</w:t>
      </w:r>
      <w:bookmarkStart w:id="96" w:name="sdfootnote2anc"/>
      <w:r>
        <w:fldChar w:fldCharType="begin"/>
      </w:r>
      <w:r>
        <w:instrText xml:space="preserve"> HYPERLINK "" \l "sdfootnote2sym" </w:instrText>
      </w:r>
      <w:r>
        <w:fldChar w:fldCharType="separate"/>
      </w:r>
      <w:r>
        <w:rPr>
          <w:rStyle w:val="Hyperlink"/>
          <w:rFonts w:eastAsiaTheme="majorEastAsia"/>
          <w:sz w:val="14"/>
          <w:szCs w:val="14"/>
          <w:vertAlign w:val="superscript"/>
        </w:rPr>
        <w:t>2</w:t>
      </w:r>
      <w:r>
        <w:fldChar w:fldCharType="end"/>
      </w:r>
      <w:bookmarkEnd w:id="96"/>
      <w:r>
        <w:t xml:space="preserve"> viewer, a viewer intended for interacting in situations where a 3</w:t>
      </w:r>
      <w:r>
        <w:rPr>
          <w:vertAlign w:val="superscript"/>
        </w:rPr>
        <w:t>rd</w:t>
      </w:r>
      <w:r>
        <w:t xml:space="preserve"> person POV 'game' display is inappropriate. </w:t>
      </w:r>
      <w:proofErr w:type="spellStart"/>
      <w:r>
        <w:t>Radegast</w:t>
      </w:r>
      <w:proofErr w:type="spellEnd"/>
      <w:r>
        <w:t xml:space="preserve"> provides os4oc with the ability to control the bot manually.</w:t>
      </w:r>
    </w:p>
    <w:p w:rsidR="000142DA" w:rsidRDefault="000142DA" w:rsidP="000142DA">
      <w:pPr>
        <w:pStyle w:val="NormalWeb"/>
        <w:spacing w:after="0"/>
      </w:pPr>
    </w:p>
    <w:p w:rsidR="000142DA" w:rsidRDefault="000142DA" w:rsidP="000142DA">
      <w:pPr>
        <w:pStyle w:val="Heading1"/>
      </w:pPr>
      <w:r>
        <w:t>System Requirements</w:t>
      </w:r>
    </w:p>
    <w:p w:rsidR="000142DA" w:rsidRDefault="000142DA" w:rsidP="000142DA">
      <w:pPr>
        <w:pStyle w:val="Heading1"/>
      </w:pPr>
      <w:r>
        <w:t>Installation</w:t>
      </w:r>
    </w:p>
    <w:p w:rsidR="000142DA" w:rsidRDefault="000142DA" w:rsidP="000142DA">
      <w:pPr>
        <w:pStyle w:val="NormalWeb"/>
        <w:spacing w:after="0"/>
      </w:pPr>
    </w:p>
    <w:p w:rsidR="000142DA" w:rsidRDefault="000142DA" w:rsidP="000142DA">
      <w:pPr>
        <w:pStyle w:val="NormalWeb"/>
        <w:spacing w:after="0"/>
      </w:pPr>
      <w:r>
        <w:t>&lt;TODO&gt;</w:t>
      </w:r>
    </w:p>
    <w:p w:rsidR="003A6BAA" w:rsidRDefault="003A6BAA" w:rsidP="000142DA">
      <w:pPr>
        <w:pStyle w:val="NormalWeb"/>
        <w:spacing w:after="0"/>
      </w:pPr>
      <w:r>
        <w:t>Looks like we're going to do an installer or some packaging method</w:t>
      </w:r>
    </w:p>
    <w:p w:rsidR="000142DA" w:rsidRDefault="000142DA" w:rsidP="000142DA">
      <w:pPr>
        <w:pStyle w:val="NormalWeb"/>
        <w:spacing w:after="0"/>
      </w:pPr>
    </w:p>
    <w:p w:rsidR="001C2C43" w:rsidRDefault="001C2C43" w:rsidP="001C2C43">
      <w:pPr>
        <w:pStyle w:val="Heading2"/>
      </w:pPr>
      <w:r>
        <w:t>Building from sources</w:t>
      </w:r>
    </w:p>
    <w:p w:rsidR="00984DA0" w:rsidRDefault="00984DA0" w:rsidP="00984DA0">
      <w:pPr>
        <w:pStyle w:val="Heading2"/>
      </w:pPr>
      <w:r>
        <w:t>VS2008</w:t>
      </w:r>
    </w:p>
    <w:p w:rsidR="00984DA0" w:rsidRDefault="00984DA0" w:rsidP="00984DA0">
      <w:pPr>
        <w:pStyle w:val="Heading3"/>
      </w:pPr>
      <w:proofErr w:type="gramStart"/>
      <w:r>
        <w:t>repository</w:t>
      </w:r>
      <w:proofErr w:type="gramEnd"/>
      <w:r>
        <w:t xml:space="preserve"> is requesting password</w:t>
      </w:r>
    </w:p>
    <w:p w:rsidR="00984DA0" w:rsidRDefault="00984DA0" w:rsidP="00C675BB">
      <w:proofErr w:type="gramStart"/>
      <w:r>
        <w:t>anonymous</w:t>
      </w:r>
      <w:proofErr w:type="gramEnd"/>
    </w:p>
    <w:p w:rsidR="00984DA0" w:rsidRDefault="00984DA0" w:rsidP="00C675BB">
      <w:proofErr w:type="gramStart"/>
      <w:r>
        <w:t>no</w:t>
      </w:r>
      <w:proofErr w:type="gramEnd"/>
      <w:r>
        <w:t xml:space="preserve"> pw</w:t>
      </w:r>
    </w:p>
    <w:p w:rsidR="001C2C43" w:rsidRDefault="001C2C43" w:rsidP="001C2C43">
      <w:pPr>
        <w:pStyle w:val="Heading2"/>
      </w:pPr>
      <w:r>
        <w:t>Configuration</w:t>
      </w:r>
    </w:p>
    <w:p w:rsidR="001C2C43" w:rsidRDefault="001C2C43" w:rsidP="001C2C43">
      <w:pPr>
        <w:pStyle w:val="NormalWeb"/>
        <w:spacing w:after="0"/>
      </w:pPr>
      <w:r>
        <w:t>Botconfig.xml</w:t>
      </w:r>
    </w:p>
    <w:p w:rsidR="001C2C43" w:rsidRDefault="001C2C43" w:rsidP="001C2C43">
      <w:pPr>
        <w:pStyle w:val="NormalWeb"/>
        <w:spacing w:after="0"/>
      </w:pPr>
    </w:p>
    <w:p w:rsidR="001C2C43" w:rsidRDefault="001C2C43" w:rsidP="001C2C43">
      <w:pPr>
        <w:pStyle w:val="NormalWeb"/>
        <w:spacing w:after="0"/>
      </w:pPr>
    </w:p>
    <w:p w:rsidR="000142DA" w:rsidRDefault="000142DA" w:rsidP="000142DA">
      <w:pPr>
        <w:pStyle w:val="Heading1"/>
      </w:pPr>
      <w:r>
        <w:lastRenderedPageBreak/>
        <w:t>Running Opensim4OpenCog</w:t>
      </w:r>
    </w:p>
    <w:p w:rsidR="000142DA" w:rsidRDefault="000142DA" w:rsidP="000142DA">
      <w:pPr>
        <w:pStyle w:val="NormalWeb"/>
        <w:spacing w:after="0"/>
      </w:pPr>
    </w:p>
    <w:p w:rsidR="000142DA" w:rsidRDefault="000142DA" w:rsidP="000142DA">
      <w:pPr>
        <w:pStyle w:val="NormalWeb"/>
        <w:spacing w:after="0"/>
      </w:pPr>
      <w:r>
        <w:t>&lt;TODO&gt;</w:t>
      </w:r>
    </w:p>
    <w:p w:rsidR="000142DA" w:rsidRDefault="000142DA" w:rsidP="000142DA">
      <w:pPr>
        <w:pStyle w:val="NormalWeb"/>
        <w:spacing w:after="0"/>
      </w:pPr>
      <w:r>
        <w:t>(</w:t>
      </w:r>
      <w:proofErr w:type="gramStart"/>
      <w:r>
        <w:t>you</w:t>
      </w:r>
      <w:proofErr w:type="gramEnd"/>
      <w:r>
        <w:t xml:space="preserve"> can add a startup command to botconfig.xml so you can consult a file)</w:t>
      </w:r>
    </w:p>
    <w:p w:rsidR="001C2C43" w:rsidRDefault="001C2C43" w:rsidP="000142DA">
      <w:pPr>
        <w:pStyle w:val="NormalWeb"/>
        <w:spacing w:after="0"/>
      </w:pPr>
      <w:proofErr w:type="gramStart"/>
      <w:r>
        <w:t xml:space="preserve">Command line </w:t>
      </w:r>
      <w:proofErr w:type="spellStart"/>
      <w:r>
        <w:t>args</w:t>
      </w:r>
      <w:proofErr w:type="spellEnd"/>
      <w:r>
        <w:t>?</w:t>
      </w:r>
      <w:proofErr w:type="gramEnd"/>
    </w:p>
    <w:p w:rsidR="000142DA" w:rsidRDefault="000142DA" w:rsidP="000142DA">
      <w:pPr>
        <w:pStyle w:val="Heading1"/>
      </w:pPr>
      <w:r>
        <w:t>Interacting with the bot</w:t>
      </w:r>
    </w:p>
    <w:p w:rsidR="000142DA" w:rsidRDefault="000142DA" w:rsidP="000142DA">
      <w:pPr>
        <w:pStyle w:val="Heading2"/>
      </w:pPr>
      <w:r>
        <w:t>User Interface</w:t>
      </w:r>
    </w:p>
    <w:p w:rsidR="000142DA" w:rsidRDefault="000142DA" w:rsidP="000142DA">
      <w:pPr>
        <w:pStyle w:val="NormalWeb"/>
        <w:spacing w:after="0"/>
      </w:pPr>
      <w:r>
        <w:t xml:space="preserve">At startup os4oc will open three windows. </w:t>
      </w:r>
    </w:p>
    <w:p w:rsidR="000142DA" w:rsidRDefault="000142DA" w:rsidP="000142DA">
      <w:pPr>
        <w:pStyle w:val="NormalWeb"/>
        <w:spacing w:after="0"/>
      </w:pPr>
      <w:proofErr w:type="gramStart"/>
      <w:r>
        <w:t>os4oc</w:t>
      </w:r>
      <w:proofErr w:type="gramEnd"/>
      <w:r>
        <w:t xml:space="preserve"> is integrated into the SWI-Prolog</w:t>
      </w:r>
      <w:bookmarkStart w:id="97" w:name="sdfootnote3anc"/>
      <w:r>
        <w:fldChar w:fldCharType="begin"/>
      </w:r>
      <w:r>
        <w:instrText xml:space="preserve"> HYPERLINK "" \l "sdfootnote3sym" </w:instrText>
      </w:r>
      <w:r>
        <w:fldChar w:fldCharType="separate"/>
      </w:r>
      <w:r>
        <w:rPr>
          <w:rStyle w:val="Hyperlink"/>
          <w:rFonts w:eastAsiaTheme="majorEastAsia"/>
          <w:sz w:val="14"/>
          <w:szCs w:val="14"/>
          <w:vertAlign w:val="superscript"/>
        </w:rPr>
        <w:t>3</w:t>
      </w:r>
      <w:r>
        <w:fldChar w:fldCharType="end"/>
      </w:r>
      <w:bookmarkEnd w:id="97"/>
      <w:r>
        <w:t xml:space="preserve"> development environment. The normal SWI-Prolog integrated development environment is available during </w:t>
      </w:r>
      <w:proofErr w:type="spellStart"/>
      <w:r>
        <w:t>cogbot</w:t>
      </w:r>
      <w:proofErr w:type="spellEnd"/>
      <w:r>
        <w:t xml:space="preserve"> programming. </w:t>
      </w:r>
    </w:p>
    <w:p w:rsidR="000142DA" w:rsidRDefault="000142DA" w:rsidP="000142DA">
      <w:pPr>
        <w:pStyle w:val="NormalWeb"/>
        <w:spacing w:after="0"/>
      </w:pPr>
    </w:p>
    <w:p w:rsidR="000142DA" w:rsidRDefault="000142DA" w:rsidP="000142DA">
      <w:pPr>
        <w:pStyle w:val="NormalWeb"/>
        <w:spacing w:after="0"/>
      </w:pPr>
      <w:r>
        <w:t xml:space="preserve">It is frequently necessary, during bot development, to operate the bot by hand. For this reason, </w:t>
      </w:r>
      <w:proofErr w:type="spellStart"/>
      <w:r>
        <w:t>cogbot</w:t>
      </w:r>
      <w:proofErr w:type="spellEnd"/>
      <w:r>
        <w:t xml:space="preserve"> operates as a plugin inside the </w:t>
      </w:r>
      <w:proofErr w:type="spellStart"/>
      <w:r>
        <w:t>Radegast</w:t>
      </w:r>
      <w:proofErr w:type="spellEnd"/>
      <w:r>
        <w:t xml:space="preserve"> viewer. </w:t>
      </w:r>
      <w:proofErr w:type="spellStart"/>
      <w:r>
        <w:t>Radegast</w:t>
      </w:r>
      <w:proofErr w:type="spellEnd"/>
      <w:r>
        <w:t xml:space="preserve"> displays </w:t>
      </w:r>
      <w:del w:id="98" w:author="Annie" w:date="2012-03-07T08:00:00Z">
        <w:r w:rsidDel="00945506">
          <w:delText>it's</w:delText>
        </w:r>
      </w:del>
      <w:ins w:id="99" w:author="Annie" w:date="2012-03-07T08:00:00Z">
        <w:r w:rsidR="00945506">
          <w:t>its</w:t>
        </w:r>
      </w:ins>
      <w:r>
        <w:t xml:space="preserve"> own window.</w:t>
      </w:r>
    </w:p>
    <w:p w:rsidR="000142DA" w:rsidRDefault="000142DA" w:rsidP="000142DA">
      <w:pPr>
        <w:pStyle w:val="NormalWeb"/>
        <w:spacing w:after="0"/>
      </w:pPr>
    </w:p>
    <w:p w:rsidR="000142DA" w:rsidRDefault="000142DA" w:rsidP="000142DA">
      <w:pPr>
        <w:pStyle w:val="NormalWeb"/>
        <w:spacing w:after="0"/>
      </w:pPr>
      <w:r>
        <w:t>Other displays -</w:t>
      </w:r>
    </w:p>
    <w:p w:rsidR="000142DA" w:rsidRDefault="000142DA" w:rsidP="000142DA">
      <w:pPr>
        <w:pStyle w:val="NormalWeb"/>
        <w:spacing w:after="0"/>
      </w:pPr>
      <w:r>
        <w:t xml:space="preserve">Optionally, the user can request images of objects in the </w:t>
      </w:r>
      <w:proofErr w:type="spellStart"/>
      <w:r>
        <w:t>radegast</w:t>
      </w:r>
      <w:proofErr w:type="spellEnd"/>
      <w:r>
        <w:t xml:space="preserve"> window. These are supplied via </w:t>
      </w:r>
      <w:proofErr w:type="spellStart"/>
      <w:r>
        <w:t>LookingGlass</w:t>
      </w:r>
      <w:proofErr w:type="spellEnd"/>
      <w:r>
        <w:t>.</w:t>
      </w:r>
    </w:p>
    <w:p w:rsidR="000142DA" w:rsidRDefault="000142DA" w:rsidP="000142DA">
      <w:pPr>
        <w:pStyle w:val="NormalWeb"/>
        <w:spacing w:after="0"/>
      </w:pPr>
    </w:p>
    <w:p w:rsidR="000142DA" w:rsidRDefault="000142DA" w:rsidP="000142DA">
      <w:pPr>
        <w:pStyle w:val="NormalWeb"/>
        <w:spacing w:after="0"/>
      </w:pPr>
      <w:r>
        <w:t xml:space="preserve">The </w:t>
      </w:r>
      <w:proofErr w:type="spellStart"/>
      <w:r>
        <w:t>pfdebug</w:t>
      </w:r>
      <w:proofErr w:type="spellEnd"/>
      <w:r>
        <w:t xml:space="preserve"> command opens a debug panel useful for understanding the bot's </w:t>
      </w:r>
      <w:proofErr w:type="spellStart"/>
      <w:r>
        <w:t>pathfinding</w:t>
      </w:r>
      <w:proofErr w:type="spellEnd"/>
      <w:r>
        <w:t xml:space="preserve"> behavior.</w:t>
      </w:r>
    </w:p>
    <w:p w:rsidR="000142DA" w:rsidRDefault="003E099B" w:rsidP="000142DA">
      <w:pPr>
        <w:pStyle w:val="NormalWeb"/>
        <w:spacing w:after="0"/>
        <w:rPr>
          <w:ins w:id="100" w:author="Annie" w:date="2012-04-27T13:19:00Z"/>
        </w:rPr>
      </w:pPr>
      <w:ins w:id="101" w:author="Annie" w:date="2012-04-27T13:19:00Z">
        <w:r>
          <w:t>Douglas says its' too wonky for public consumption, don't advertise</w:t>
        </w:r>
      </w:ins>
    </w:p>
    <w:p w:rsidR="003E099B" w:rsidRDefault="003E099B" w:rsidP="000142DA">
      <w:pPr>
        <w:pStyle w:val="NormalWeb"/>
        <w:spacing w:after="0"/>
      </w:pPr>
    </w:p>
    <w:p w:rsidR="000142DA" w:rsidRDefault="000142DA" w:rsidP="000142DA">
      <w:pPr>
        <w:pStyle w:val="NormalWeb"/>
        <w:spacing w:after="0"/>
        <w:rPr>
          <w:ins w:id="102" w:author="Annie" w:date="2012-04-27T12:46:00Z"/>
        </w:rPr>
      </w:pPr>
      <w:r>
        <w:t>/</w:t>
      </w:r>
      <w:proofErr w:type="spellStart"/>
      <w:r>
        <w:t>pfdebug</w:t>
      </w:r>
      <w:proofErr w:type="spellEnd"/>
    </w:p>
    <w:p w:rsidR="00344203" w:rsidRDefault="00344203" w:rsidP="000142DA">
      <w:pPr>
        <w:pStyle w:val="NormalWeb"/>
        <w:spacing w:after="0"/>
        <w:rPr>
          <w:ins w:id="103" w:author="Annie" w:date="2012-04-27T12:46:00Z"/>
        </w:rPr>
      </w:pPr>
    </w:p>
    <w:p w:rsidR="00344203" w:rsidRDefault="00344203" w:rsidP="000142DA">
      <w:pPr>
        <w:pStyle w:val="NormalWeb"/>
        <w:spacing w:after="0"/>
      </w:pPr>
    </w:p>
    <w:p w:rsidR="000142DA" w:rsidRDefault="00C675BB" w:rsidP="00C675BB">
      <w:pPr>
        <w:pStyle w:val="Heading2"/>
      </w:pPr>
      <w:r>
        <w:lastRenderedPageBreak/>
        <w:t>Command line</w:t>
      </w:r>
    </w:p>
    <w:p w:rsidR="00C675BB" w:rsidRDefault="00C675BB" w:rsidP="00C675BB">
      <w:r>
        <w:t xml:space="preserve">! </w:t>
      </w:r>
      <w:proofErr w:type="gramStart"/>
      <w:r>
        <w:t>and</w:t>
      </w:r>
      <w:proofErr w:type="gramEnd"/>
      <w:r>
        <w:t xml:space="preserve"> $ in commands</w:t>
      </w:r>
    </w:p>
    <w:p w:rsidR="00C675BB" w:rsidRDefault="00C675BB" w:rsidP="00C675BB">
      <w:r>
        <w:t>$master</w:t>
      </w:r>
    </w:p>
    <w:p w:rsidR="00C675BB" w:rsidRDefault="00C675BB" w:rsidP="00C675BB">
      <w:r>
        <w:t>$selected   (group of selected prims)</w:t>
      </w:r>
    </w:p>
    <w:p w:rsidR="00C675BB" w:rsidRDefault="00C675BB" w:rsidP="00C675BB">
      <w:proofErr w:type="spellStart"/>
      <w:proofErr w:type="gramStart"/>
      <w:r>
        <w:t>primid</w:t>
      </w:r>
      <w:proofErr w:type="spellEnd"/>
      <w:proofErr w:type="gramEnd"/>
      <w:r>
        <w:t xml:space="preserve"> is local id</w:t>
      </w:r>
    </w:p>
    <w:p w:rsidR="00C675BB" w:rsidRDefault="00C675BB" w:rsidP="00C675BB">
      <w:pPr>
        <w:rPr>
          <w:ins w:id="104" w:author="Annie" w:date="2012-04-08T10:10:00Z"/>
        </w:rPr>
      </w:pPr>
      <w:r>
        <w:t>@ coerces prim position to 3d location @</w:t>
      </w:r>
      <w:proofErr w:type="spellStart"/>
      <w:r>
        <w:t>primid</w:t>
      </w:r>
      <w:proofErr w:type="spellEnd"/>
      <w:r>
        <w:t xml:space="preserve"> 15</w:t>
      </w:r>
    </w:p>
    <w:p w:rsidR="00BF5D41" w:rsidRDefault="00BF5D41" w:rsidP="00C675BB">
      <w:pPr>
        <w:rPr>
          <w:ins w:id="105" w:author="Annie" w:date="2012-04-08T10:10:00Z"/>
        </w:rPr>
      </w:pPr>
    </w:p>
    <w:p w:rsidR="00BF5D41" w:rsidRDefault="00BF5D41" w:rsidP="00C675BB">
      <w:ins w:id="106" w:author="Annie" w:date="2012-04-08T10:10:00Z">
        <w:r w:rsidRPr="00BF5D41">
          <w:t>@: Restrict the following commands to one or all avatars.</w:t>
        </w:r>
      </w:ins>
    </w:p>
    <w:p w:rsidR="00C675BB" w:rsidRDefault="00C675BB" w:rsidP="00C675BB"/>
    <w:p w:rsidR="00C675BB" w:rsidRDefault="00C675BB" w:rsidP="00C675BB">
      <w:proofErr w:type="gramStart"/>
      <w:r>
        <w:t>max</w:t>
      </w:r>
      <w:proofErr w:type="gramEnd"/>
      <w:r>
        <w:t xml:space="preserve"> is maximum prims in </w:t>
      </w:r>
      <w:proofErr w:type="spellStart"/>
      <w:r>
        <w:t>filterset</w:t>
      </w:r>
      <w:proofErr w:type="spellEnd"/>
    </w:p>
    <w:p w:rsidR="00C675BB" w:rsidRDefault="00C675BB" w:rsidP="00C675BB">
      <w:proofErr w:type="spellStart"/>
      <w:proofErr w:type="gramStart"/>
      <w:r>
        <w:t>dist</w:t>
      </w:r>
      <w:proofErr w:type="spellEnd"/>
      <w:proofErr w:type="gramEnd"/>
      <w:r>
        <w:t xml:space="preserve"> is maximum </w:t>
      </w:r>
      <w:proofErr w:type="spellStart"/>
      <w:r>
        <w:t>dist</w:t>
      </w:r>
      <w:proofErr w:type="spellEnd"/>
      <w:r>
        <w:t xml:space="preserve"> to avatar</w:t>
      </w:r>
    </w:p>
    <w:p w:rsidR="00C675BB" w:rsidRDefault="00C675BB" w:rsidP="00C675BB">
      <w:r>
        <w:t>/</w:t>
      </w:r>
      <w:proofErr w:type="spellStart"/>
      <w:r>
        <w:t>priminfo</w:t>
      </w:r>
      <w:proofErr w:type="spellEnd"/>
      <w:r>
        <w:t xml:space="preserve"> $selected </w:t>
      </w:r>
      <w:proofErr w:type="spellStart"/>
      <w:r>
        <w:t>maxdist</w:t>
      </w:r>
      <w:proofErr w:type="spellEnd"/>
      <w:r>
        <w:t xml:space="preserve"> 2  </w:t>
      </w:r>
    </w:p>
    <w:p w:rsidR="00C675BB" w:rsidRDefault="00C675BB" w:rsidP="00C675BB">
      <w:proofErr w:type="gramStart"/>
      <w:r>
        <w:t>the</w:t>
      </w:r>
      <w:proofErr w:type="gramEnd"/>
      <w:r>
        <w:t xml:space="preserve"> selected prims (that is, the prims in my 'selected' grasper) </w:t>
      </w:r>
      <w:proofErr w:type="spellStart"/>
      <w:r>
        <w:t>tha</w:t>
      </w:r>
      <w:proofErr w:type="spellEnd"/>
      <w:r>
        <w:t xml:space="preserve"> are within 2 meters of my AV </w:t>
      </w:r>
    </w:p>
    <w:p w:rsidR="00C675BB" w:rsidRDefault="00C675BB" w:rsidP="00C675BB"/>
    <w:p w:rsidR="00C675BB" w:rsidRDefault="00C675BB" w:rsidP="00C675BB">
      <w:r>
        <w:t xml:space="preserve">See all this stuff starting at line 445 of </w:t>
      </w:r>
      <w:proofErr w:type="spellStart"/>
      <w:r>
        <w:t>WorldCommandParsing</w:t>
      </w:r>
      <w:proofErr w:type="spellEnd"/>
    </w:p>
    <w:p w:rsidR="00C675BB" w:rsidRDefault="00C675BB" w:rsidP="00C675BB"/>
    <w:p w:rsidR="00C675BB" w:rsidRDefault="00C675BB" w:rsidP="00C675BB">
      <w:r>
        <w:t>/</w:t>
      </w:r>
      <w:proofErr w:type="spellStart"/>
      <w:r>
        <w:t>priminfo</w:t>
      </w:r>
      <w:proofErr w:type="spellEnd"/>
      <w:r>
        <w:t xml:space="preserve"> $selected </w:t>
      </w:r>
      <w:proofErr w:type="spellStart"/>
      <w:r>
        <w:t>maxdist</w:t>
      </w:r>
      <w:proofErr w:type="spellEnd"/>
      <w:r>
        <w:t xml:space="preserve"> 2.1 </w:t>
      </w:r>
      <w:proofErr w:type="spellStart"/>
      <w:r>
        <w:t>mindist</w:t>
      </w:r>
      <w:proofErr w:type="spellEnd"/>
      <w:r>
        <w:t xml:space="preserve"> 1.9 max 4 nth2 matches </w:t>
      </w:r>
      <w:proofErr w:type="gramStart"/>
      <w:r>
        <w:t>Window !</w:t>
      </w:r>
      <w:proofErr w:type="gramEnd"/>
      <w:r>
        <w:t xml:space="preserve">matches -like </w:t>
      </w:r>
      <w:proofErr w:type="spellStart"/>
      <w:r>
        <w:t>ownedby</w:t>
      </w:r>
      <w:proofErr w:type="spellEnd"/>
      <w:r>
        <w:t xml:space="preserve"> $master</w:t>
      </w:r>
    </w:p>
    <w:p w:rsidR="00C675BB" w:rsidRDefault="00C675BB" w:rsidP="00C675BB"/>
    <w:p w:rsidR="00C675BB" w:rsidRDefault="00C675BB" w:rsidP="00C675BB">
      <w:r>
        <w:t xml:space="preserve">it must have been previously selected, 1.9 to 2.1 meters from the bot, no more than 4 returns, only the second object, that has the word Window in </w:t>
      </w:r>
      <w:proofErr w:type="spellStart"/>
      <w:r>
        <w:t>it's</w:t>
      </w:r>
      <w:proofErr w:type="spellEnd"/>
      <w:r>
        <w:t xml:space="preserve"> description or name*,  and does not match "-like"</w:t>
      </w:r>
    </w:p>
    <w:p w:rsidR="00C675BB" w:rsidRDefault="00C675BB" w:rsidP="00C675BB"/>
    <w:p w:rsidR="00C675BB" w:rsidRDefault="00C675BB" w:rsidP="00C675BB"/>
    <w:p w:rsidR="00C675BB" w:rsidRDefault="00C675BB" w:rsidP="00C675BB">
      <w:proofErr w:type="gramStart"/>
      <w:r>
        <w:t>family</w:t>
      </w:r>
      <w:proofErr w:type="gramEnd"/>
      <w:r>
        <w:t xml:space="preserve"> - </w:t>
      </w:r>
      <w:proofErr w:type="spellStart"/>
      <w:r>
        <w:t>linkset</w:t>
      </w:r>
      <w:proofErr w:type="spellEnd"/>
      <w:r>
        <w:t xml:space="preserve"> from prim</w:t>
      </w:r>
    </w:p>
    <w:p w:rsidR="00C675BB" w:rsidRDefault="00C675BB" w:rsidP="00C675BB"/>
    <w:p w:rsidR="00C675BB" w:rsidRDefault="00C675BB" w:rsidP="00C675BB">
      <w:r>
        <w:t xml:space="preserve">* </w:t>
      </w:r>
      <w:proofErr w:type="gramStart"/>
      <w:r>
        <w:t>the</w:t>
      </w:r>
      <w:proofErr w:type="gramEnd"/>
      <w:r>
        <w:t xml:space="preserve"> name and description are in the form </w:t>
      </w:r>
    </w:p>
    <w:p w:rsidR="00C675BB" w:rsidRDefault="00C675BB" w:rsidP="00C675BB">
      <w:proofErr w:type="gramStart"/>
      <w:r>
        <w:t>name</w:t>
      </w:r>
      <w:proofErr w:type="gramEnd"/>
      <w:r>
        <w:t xml:space="preserve"> | descript</w:t>
      </w:r>
    </w:p>
    <w:p w:rsidR="00C675BB" w:rsidRDefault="00C675BB" w:rsidP="00C675BB"/>
    <w:p w:rsidR="002D2C5F" w:rsidRDefault="002D2C5F" w:rsidP="002D2C5F"/>
    <w:p w:rsidR="002D2C5F" w:rsidRDefault="002D2C5F" w:rsidP="002D2C5F">
      <w:proofErr w:type="gramStart"/>
      <w:r>
        <w:t>follow</w:t>
      </w:r>
      <w:proofErr w:type="gramEnd"/>
      <w:r>
        <w:t>*</w:t>
      </w:r>
    </w:p>
    <w:p w:rsidR="00C675BB" w:rsidRDefault="002D2C5F" w:rsidP="002D2C5F">
      <w:r>
        <w:t xml:space="preserve"> /</w:t>
      </w:r>
      <w:proofErr w:type="spellStart"/>
      <w:r>
        <w:t>swip</w:t>
      </w:r>
      <w:proofErr w:type="spellEnd"/>
      <w:r>
        <w:t xml:space="preserve"> X is 1 + 1, </w:t>
      </w:r>
      <w:proofErr w:type="spellStart"/>
      <w:proofErr w:type="gramStart"/>
      <w:r>
        <w:t>botClientCmd</w:t>
      </w:r>
      <w:proofErr w:type="spellEnd"/>
      <w:r>
        <w:t>(</w:t>
      </w:r>
      <w:proofErr w:type="gramEnd"/>
      <w:r>
        <w:t>say(X)).</w:t>
      </w:r>
    </w:p>
    <w:p w:rsidR="00C675BB" w:rsidRDefault="00C675BB" w:rsidP="00C675BB"/>
    <w:p w:rsidR="00C675BB" w:rsidRDefault="00C675BB" w:rsidP="00C675BB">
      <w:pPr>
        <w:rPr>
          <w:ins w:id="107" w:author="Annie" w:date="2012-04-27T13:19:00Z"/>
        </w:rPr>
      </w:pPr>
      <w:proofErr w:type="gramStart"/>
      <w:r>
        <w:t>see</w:t>
      </w:r>
      <w:proofErr w:type="gramEnd"/>
      <w:r>
        <w:t xml:space="preserve"> </w:t>
      </w:r>
      <w:proofErr w:type="spellStart"/>
      <w:r>
        <w:t>Cogbot.listeners.WorldCommandParsing</w:t>
      </w:r>
      <w:proofErr w:type="spellEnd"/>
      <w:r>
        <w:t xml:space="preserve">  for list of prepositions and variables</w:t>
      </w:r>
    </w:p>
    <w:p w:rsidR="003E099B" w:rsidRDefault="003E099B" w:rsidP="00C675BB">
      <w:pPr>
        <w:rPr>
          <w:ins w:id="108" w:author="Annie" w:date="2012-04-27T13:19:00Z"/>
        </w:rPr>
      </w:pPr>
    </w:p>
    <w:p w:rsidR="003E099B" w:rsidRDefault="003E099B" w:rsidP="00C675BB">
      <w:pPr>
        <w:rPr>
          <w:ins w:id="109" w:author="Annie" w:date="2012-04-27T13:19:00Z"/>
        </w:rPr>
      </w:pPr>
      <w:proofErr w:type="gramStart"/>
      <w:ins w:id="110" w:author="Annie" w:date="2012-04-27T13:19:00Z">
        <w:r>
          <w:t>location</w:t>
        </w:r>
        <w:proofErr w:type="gramEnd"/>
        <w:r>
          <w:t xml:space="preserve"> formats</w:t>
        </w:r>
      </w:ins>
    </w:p>
    <w:p w:rsidR="003E099B" w:rsidRDefault="003E099B" w:rsidP="00C675BB">
      <w:pPr>
        <w:rPr>
          <w:ins w:id="111" w:author="Annie" w:date="2012-04-27T13:29:00Z"/>
        </w:rPr>
      </w:pPr>
      <w:proofErr w:type="spellStart"/>
      <w:proofErr w:type="gramStart"/>
      <w:ins w:id="112" w:author="Annie" w:date="2012-04-27T13:19:00Z">
        <w:r>
          <w:t>sim</w:t>
        </w:r>
      </w:ins>
      <w:proofErr w:type="spellEnd"/>
      <w:proofErr w:type="gramEnd"/>
    </w:p>
    <w:p w:rsidR="003E099B" w:rsidRDefault="003E099B" w:rsidP="003E099B">
      <w:pPr>
        <w:autoSpaceDE w:val="0"/>
        <w:autoSpaceDN w:val="0"/>
        <w:adjustRightInd w:val="0"/>
        <w:spacing w:after="0" w:line="240" w:lineRule="auto"/>
        <w:rPr>
          <w:ins w:id="113" w:author="Annie" w:date="2012-04-27T13:29:00Z"/>
          <w:rFonts w:ascii="Tahoma" w:hAnsi="Tahoma" w:cs="Tahoma"/>
          <w:color w:val="000000"/>
          <w:sz w:val="17"/>
          <w:szCs w:val="17"/>
        </w:rPr>
      </w:pPr>
      <w:ins w:id="114" w:author="Annie" w:date="2012-04-27T13:29:00Z">
        <w:r>
          <w:rPr>
            <w:rFonts w:ascii="Tahoma" w:hAnsi="Tahoma" w:cs="Tahoma"/>
            <w:color w:val="6D6D6D"/>
            <w:sz w:val="17"/>
            <w:szCs w:val="17"/>
          </w:rPr>
          <w:t xml:space="preserve">[13:19] </w:t>
        </w:r>
        <w:proofErr w:type="spellStart"/>
        <w:r>
          <w:rPr>
            <w:rFonts w:ascii="Tahoma" w:hAnsi="Tahoma" w:cs="Tahoma"/>
            <w:color w:val="000000"/>
            <w:sz w:val="17"/>
            <w:szCs w:val="17"/>
          </w:rPr>
          <w:t>BinaBot</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Daxeline</w:t>
        </w:r>
        <w:proofErr w:type="spellEnd"/>
        <w:r>
          <w:rPr>
            <w:rFonts w:ascii="Tahoma" w:hAnsi="Tahoma" w:cs="Tahoma"/>
            <w:color w:val="000000"/>
            <w:sz w:val="17"/>
            <w:szCs w:val="17"/>
          </w:rPr>
          <w:t xml:space="preserve">: location formats      </w:t>
        </w:r>
        <w:proofErr w:type="spellStart"/>
        <w:r>
          <w:rPr>
            <w:rFonts w:ascii="Tahoma" w:hAnsi="Tahoma" w:cs="Tahoma"/>
            <w:color w:val="000000"/>
            <w:sz w:val="17"/>
            <w:szCs w:val="17"/>
          </w:rPr>
          <w:t>simname</w:t>
        </w:r>
        <w:proofErr w:type="spellEnd"/>
        <w:r>
          <w:rPr>
            <w:rFonts w:ascii="Tahoma" w:hAnsi="Tahoma" w:cs="Tahoma"/>
            <w:color w:val="000000"/>
            <w:sz w:val="17"/>
            <w:szCs w:val="17"/>
          </w:rPr>
          <w:t xml:space="preserve">/x/y/z  </w:t>
        </w:r>
      </w:ins>
    </w:p>
    <w:p w:rsidR="003E099B" w:rsidRDefault="003E099B" w:rsidP="003E099B">
      <w:pPr>
        <w:autoSpaceDE w:val="0"/>
        <w:autoSpaceDN w:val="0"/>
        <w:adjustRightInd w:val="0"/>
        <w:spacing w:after="0" w:line="240" w:lineRule="auto"/>
        <w:rPr>
          <w:ins w:id="115" w:author="Annie" w:date="2012-04-27T13:29:00Z"/>
          <w:rFonts w:ascii="Tahoma" w:hAnsi="Tahoma" w:cs="Tahoma"/>
          <w:color w:val="000000"/>
          <w:sz w:val="17"/>
          <w:szCs w:val="17"/>
        </w:rPr>
      </w:pPr>
      <w:ins w:id="116" w:author="Annie" w:date="2012-04-27T13:29:00Z">
        <w:r>
          <w:rPr>
            <w:rFonts w:ascii="Tahoma" w:hAnsi="Tahoma" w:cs="Tahoma"/>
            <w:color w:val="6D6D6D"/>
            <w:sz w:val="17"/>
            <w:szCs w:val="17"/>
          </w:rPr>
          <w:t xml:space="preserve">[13:19] </w:t>
        </w:r>
        <w:proofErr w:type="spellStart"/>
        <w:r>
          <w:rPr>
            <w:rFonts w:ascii="Tahoma" w:hAnsi="Tahoma" w:cs="Tahoma"/>
            <w:color w:val="000000"/>
            <w:sz w:val="17"/>
            <w:szCs w:val="17"/>
          </w:rPr>
          <w:t>BinaBot</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Daxeline</w:t>
        </w:r>
        <w:proofErr w:type="spellEnd"/>
        <w:r>
          <w:rPr>
            <w:rFonts w:ascii="Tahoma" w:hAnsi="Tahoma" w:cs="Tahoma"/>
            <w:color w:val="000000"/>
            <w:sz w:val="17"/>
            <w:szCs w:val="17"/>
          </w:rPr>
          <w:t xml:space="preserve">: location formats      x/y/z  </w:t>
        </w:r>
      </w:ins>
    </w:p>
    <w:p w:rsidR="003E099B" w:rsidRDefault="003E099B" w:rsidP="003E099B">
      <w:pPr>
        <w:autoSpaceDE w:val="0"/>
        <w:autoSpaceDN w:val="0"/>
        <w:adjustRightInd w:val="0"/>
        <w:spacing w:after="0" w:line="240" w:lineRule="auto"/>
        <w:rPr>
          <w:ins w:id="117" w:author="Annie" w:date="2012-04-27T13:29:00Z"/>
          <w:rFonts w:ascii="Tahoma" w:hAnsi="Tahoma" w:cs="Tahoma"/>
          <w:color w:val="000000"/>
          <w:sz w:val="17"/>
          <w:szCs w:val="17"/>
        </w:rPr>
      </w:pPr>
      <w:ins w:id="118" w:author="Annie" w:date="2012-04-27T13:29:00Z">
        <w:r>
          <w:rPr>
            <w:rFonts w:ascii="Tahoma" w:hAnsi="Tahoma" w:cs="Tahoma"/>
            <w:color w:val="6D6D6D"/>
            <w:sz w:val="17"/>
            <w:szCs w:val="17"/>
          </w:rPr>
          <w:t xml:space="preserve">[13:20] </w:t>
        </w:r>
        <w:proofErr w:type="spellStart"/>
        <w:r>
          <w:rPr>
            <w:rFonts w:ascii="Tahoma" w:hAnsi="Tahoma" w:cs="Tahoma"/>
            <w:color w:val="000000"/>
            <w:sz w:val="17"/>
            <w:szCs w:val="17"/>
          </w:rPr>
          <w:t>BinaBot</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Daxeline</w:t>
        </w:r>
        <w:proofErr w:type="spellEnd"/>
        <w:r>
          <w:rPr>
            <w:rFonts w:ascii="Tahoma" w:hAnsi="Tahoma" w:cs="Tahoma"/>
            <w:color w:val="000000"/>
            <w:sz w:val="17"/>
            <w:szCs w:val="17"/>
          </w:rPr>
          <w:t>: location formats      "Annie Obscure"</w:t>
        </w:r>
      </w:ins>
    </w:p>
    <w:p w:rsidR="003E099B" w:rsidRDefault="003E099B" w:rsidP="003E099B">
      <w:pPr>
        <w:autoSpaceDE w:val="0"/>
        <w:autoSpaceDN w:val="0"/>
        <w:adjustRightInd w:val="0"/>
        <w:spacing w:after="0" w:line="240" w:lineRule="auto"/>
        <w:rPr>
          <w:ins w:id="119" w:author="Annie" w:date="2012-04-27T13:29:00Z"/>
          <w:rFonts w:ascii="Tahoma" w:hAnsi="Tahoma" w:cs="Tahoma"/>
          <w:color w:val="000000"/>
          <w:sz w:val="17"/>
          <w:szCs w:val="17"/>
        </w:rPr>
      </w:pPr>
      <w:ins w:id="120" w:author="Annie" w:date="2012-04-27T13:29:00Z">
        <w:r>
          <w:rPr>
            <w:rFonts w:ascii="Tahoma" w:hAnsi="Tahoma" w:cs="Tahoma"/>
            <w:color w:val="6D6D6D"/>
            <w:sz w:val="17"/>
            <w:szCs w:val="17"/>
          </w:rPr>
          <w:t xml:space="preserve">[13:20] </w:t>
        </w:r>
        <w:proofErr w:type="spellStart"/>
        <w:r>
          <w:rPr>
            <w:rFonts w:ascii="Tahoma" w:hAnsi="Tahoma" w:cs="Tahoma"/>
            <w:color w:val="000000"/>
            <w:sz w:val="17"/>
            <w:szCs w:val="17"/>
          </w:rPr>
          <w:t>BinaBot</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Daxeline</w:t>
        </w:r>
        <w:proofErr w:type="spellEnd"/>
        <w:r>
          <w:rPr>
            <w:rFonts w:ascii="Tahoma" w:hAnsi="Tahoma" w:cs="Tahoma"/>
            <w:color w:val="000000"/>
            <w:sz w:val="17"/>
            <w:szCs w:val="17"/>
          </w:rPr>
          <w:t>: location formats      "Annie"</w:t>
        </w:r>
      </w:ins>
    </w:p>
    <w:p w:rsidR="003E099B" w:rsidRDefault="003E099B" w:rsidP="003E099B">
      <w:pPr>
        <w:autoSpaceDE w:val="0"/>
        <w:autoSpaceDN w:val="0"/>
        <w:adjustRightInd w:val="0"/>
        <w:spacing w:after="0" w:line="240" w:lineRule="auto"/>
        <w:rPr>
          <w:ins w:id="121" w:author="Annie" w:date="2012-04-27T13:29:00Z"/>
          <w:rFonts w:ascii="Tahoma" w:hAnsi="Tahoma" w:cs="Tahoma"/>
          <w:color w:val="000000"/>
          <w:sz w:val="17"/>
          <w:szCs w:val="17"/>
        </w:rPr>
      </w:pPr>
      <w:ins w:id="122" w:author="Annie" w:date="2012-04-27T13:29:00Z">
        <w:r>
          <w:rPr>
            <w:rFonts w:ascii="Tahoma" w:hAnsi="Tahoma" w:cs="Tahoma"/>
            <w:color w:val="6D6D6D"/>
            <w:sz w:val="17"/>
            <w:szCs w:val="17"/>
          </w:rPr>
          <w:t xml:space="preserve">[13:20] </w:t>
        </w:r>
        <w:proofErr w:type="spellStart"/>
        <w:r>
          <w:rPr>
            <w:rFonts w:ascii="Tahoma" w:hAnsi="Tahoma" w:cs="Tahoma"/>
            <w:color w:val="000000"/>
            <w:sz w:val="17"/>
            <w:szCs w:val="17"/>
          </w:rPr>
          <w:t>BinaBot</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Daxeline</w:t>
        </w:r>
        <w:proofErr w:type="spellEnd"/>
        <w:r>
          <w:rPr>
            <w:rFonts w:ascii="Tahoma" w:hAnsi="Tahoma" w:cs="Tahoma"/>
            <w:color w:val="000000"/>
            <w:sz w:val="17"/>
            <w:szCs w:val="17"/>
          </w:rPr>
          <w:t>: location formats      &lt;</w:t>
        </w:r>
        <w:proofErr w:type="spellStart"/>
        <w:r>
          <w:rPr>
            <w:rFonts w:ascii="Tahoma" w:hAnsi="Tahoma" w:cs="Tahoma"/>
            <w:color w:val="000000"/>
            <w:sz w:val="17"/>
            <w:szCs w:val="17"/>
          </w:rPr>
          <w:t>x</w:t>
        </w:r>
        <w:proofErr w:type="gramStart"/>
        <w:r>
          <w:rPr>
            <w:rFonts w:ascii="Tahoma" w:hAnsi="Tahoma" w:cs="Tahoma"/>
            <w:color w:val="000000"/>
            <w:sz w:val="17"/>
            <w:szCs w:val="17"/>
          </w:rPr>
          <w:t>,y,z</w:t>
        </w:r>
        <w:proofErr w:type="spellEnd"/>
        <w:proofErr w:type="gramEnd"/>
        <w:r>
          <w:rPr>
            <w:rFonts w:ascii="Tahoma" w:hAnsi="Tahoma" w:cs="Tahoma"/>
            <w:color w:val="000000"/>
            <w:sz w:val="17"/>
            <w:szCs w:val="17"/>
          </w:rPr>
          <w:t>&gt;</w:t>
        </w:r>
      </w:ins>
    </w:p>
    <w:p w:rsidR="003E099B" w:rsidRDefault="003E099B" w:rsidP="003E099B">
      <w:pPr>
        <w:autoSpaceDE w:val="0"/>
        <w:autoSpaceDN w:val="0"/>
        <w:adjustRightInd w:val="0"/>
        <w:spacing w:after="0" w:line="240" w:lineRule="auto"/>
        <w:rPr>
          <w:ins w:id="123" w:author="Annie" w:date="2012-04-27T13:29:00Z"/>
          <w:rFonts w:ascii="Tahoma" w:hAnsi="Tahoma" w:cs="Tahoma"/>
          <w:color w:val="000000"/>
          <w:sz w:val="17"/>
          <w:szCs w:val="17"/>
        </w:rPr>
      </w:pPr>
      <w:ins w:id="124" w:author="Annie" w:date="2012-04-27T13:29:00Z">
        <w:r>
          <w:rPr>
            <w:rFonts w:ascii="Tahoma" w:hAnsi="Tahoma" w:cs="Tahoma"/>
            <w:color w:val="6D6D6D"/>
            <w:sz w:val="17"/>
            <w:szCs w:val="17"/>
          </w:rPr>
          <w:t xml:space="preserve">[13:20] </w:t>
        </w:r>
        <w:proofErr w:type="spellStart"/>
        <w:r>
          <w:rPr>
            <w:rFonts w:ascii="Tahoma" w:hAnsi="Tahoma" w:cs="Tahoma"/>
            <w:color w:val="000000"/>
            <w:sz w:val="17"/>
            <w:szCs w:val="17"/>
          </w:rPr>
          <w:t>bungiecord</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Burnstein</w:t>
        </w:r>
        <w:proofErr w:type="spellEnd"/>
        <w:r>
          <w:rPr>
            <w:rFonts w:ascii="Tahoma" w:hAnsi="Tahoma" w:cs="Tahoma"/>
            <w:color w:val="000000"/>
            <w:sz w:val="17"/>
            <w:szCs w:val="17"/>
          </w:rPr>
          <w:t>: with a space</w:t>
        </w:r>
      </w:ins>
    </w:p>
    <w:p w:rsidR="003E099B" w:rsidRDefault="003E099B" w:rsidP="003E099B">
      <w:pPr>
        <w:autoSpaceDE w:val="0"/>
        <w:autoSpaceDN w:val="0"/>
        <w:adjustRightInd w:val="0"/>
        <w:spacing w:after="0" w:line="240" w:lineRule="auto"/>
        <w:rPr>
          <w:ins w:id="125" w:author="Annie" w:date="2012-04-27T13:29:00Z"/>
          <w:rFonts w:ascii="Tahoma" w:hAnsi="Tahoma" w:cs="Tahoma"/>
          <w:color w:val="000000"/>
          <w:sz w:val="17"/>
          <w:szCs w:val="17"/>
        </w:rPr>
      </w:pPr>
      <w:ins w:id="126" w:author="Annie" w:date="2012-04-27T13:29:00Z">
        <w:r>
          <w:rPr>
            <w:rFonts w:ascii="Tahoma" w:hAnsi="Tahoma" w:cs="Tahoma"/>
            <w:color w:val="6D6D6D"/>
            <w:sz w:val="17"/>
            <w:szCs w:val="17"/>
          </w:rPr>
          <w:t xml:space="preserve">[13:21] </w:t>
        </w:r>
        <w:proofErr w:type="spellStart"/>
        <w:r>
          <w:rPr>
            <w:rFonts w:ascii="Tahoma" w:hAnsi="Tahoma" w:cs="Tahoma"/>
            <w:color w:val="000000"/>
            <w:sz w:val="17"/>
            <w:szCs w:val="17"/>
          </w:rPr>
          <w:t>bungiecord</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Burnstein</w:t>
        </w:r>
        <w:proofErr w:type="spellEnd"/>
        <w:r>
          <w:rPr>
            <w:rFonts w:ascii="Tahoma" w:hAnsi="Tahoma" w:cs="Tahoma"/>
            <w:color w:val="000000"/>
            <w:sz w:val="17"/>
            <w:szCs w:val="17"/>
          </w:rPr>
          <w:t>: so &lt;4.0, 5.0, 18.0&gt;</w:t>
        </w:r>
      </w:ins>
    </w:p>
    <w:p w:rsidR="003E099B" w:rsidRDefault="003E099B" w:rsidP="003E099B">
      <w:pPr>
        <w:autoSpaceDE w:val="0"/>
        <w:autoSpaceDN w:val="0"/>
        <w:adjustRightInd w:val="0"/>
        <w:spacing w:after="0" w:line="240" w:lineRule="auto"/>
        <w:rPr>
          <w:ins w:id="127" w:author="Annie" w:date="2012-04-27T13:29:00Z"/>
          <w:rFonts w:ascii="Tahoma" w:hAnsi="Tahoma" w:cs="Tahoma"/>
          <w:color w:val="000000"/>
          <w:sz w:val="17"/>
          <w:szCs w:val="17"/>
        </w:rPr>
      </w:pPr>
      <w:ins w:id="128" w:author="Annie" w:date="2012-04-27T13:29:00Z">
        <w:r>
          <w:rPr>
            <w:rFonts w:ascii="Tahoma" w:hAnsi="Tahoma" w:cs="Tahoma"/>
            <w:color w:val="6D6D6D"/>
            <w:sz w:val="17"/>
            <w:szCs w:val="17"/>
          </w:rPr>
          <w:t xml:space="preserve">[13:21] </w:t>
        </w:r>
        <w:proofErr w:type="spellStart"/>
        <w:r>
          <w:rPr>
            <w:rFonts w:ascii="Tahoma" w:hAnsi="Tahoma" w:cs="Tahoma"/>
            <w:color w:val="000000"/>
            <w:sz w:val="17"/>
            <w:szCs w:val="17"/>
          </w:rPr>
          <w:t>BinaBot</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Daxeline</w:t>
        </w:r>
        <w:proofErr w:type="spellEnd"/>
        <w:r>
          <w:rPr>
            <w:rFonts w:ascii="Tahoma" w:hAnsi="Tahoma" w:cs="Tahoma"/>
            <w:color w:val="000000"/>
            <w:sz w:val="17"/>
            <w:szCs w:val="17"/>
          </w:rPr>
          <w:t>: location formats    "</w:t>
        </w:r>
        <w:proofErr w:type="spellStart"/>
        <w:r>
          <w:rPr>
            <w:rFonts w:ascii="Tahoma" w:hAnsi="Tahoma" w:cs="Tahoma"/>
            <w:color w:val="000000"/>
            <w:sz w:val="17"/>
            <w:szCs w:val="17"/>
          </w:rPr>
          <w:t>ObjectNAme</w:t>
        </w:r>
        <w:proofErr w:type="spellEnd"/>
        <w:r>
          <w:rPr>
            <w:rFonts w:ascii="Tahoma" w:hAnsi="Tahoma" w:cs="Tahoma"/>
            <w:color w:val="000000"/>
            <w:sz w:val="17"/>
            <w:szCs w:val="17"/>
          </w:rPr>
          <w:t xml:space="preserve"> spec" 1</w:t>
        </w:r>
      </w:ins>
    </w:p>
    <w:p w:rsidR="003E099B" w:rsidRDefault="003E099B" w:rsidP="003E099B">
      <w:pPr>
        <w:autoSpaceDE w:val="0"/>
        <w:autoSpaceDN w:val="0"/>
        <w:adjustRightInd w:val="0"/>
        <w:spacing w:after="0" w:line="240" w:lineRule="auto"/>
        <w:rPr>
          <w:ins w:id="129" w:author="Annie" w:date="2012-04-27T13:29:00Z"/>
          <w:rFonts w:ascii="Tahoma" w:hAnsi="Tahoma" w:cs="Tahoma"/>
          <w:color w:val="000000"/>
          <w:sz w:val="17"/>
          <w:szCs w:val="17"/>
        </w:rPr>
      </w:pPr>
      <w:ins w:id="130" w:author="Annie" w:date="2012-04-27T13:29:00Z">
        <w:r>
          <w:rPr>
            <w:rFonts w:ascii="Tahoma" w:hAnsi="Tahoma" w:cs="Tahoma"/>
            <w:color w:val="6D6D6D"/>
            <w:sz w:val="17"/>
            <w:szCs w:val="17"/>
          </w:rPr>
          <w:t xml:space="preserve">[13:21] </w:t>
        </w:r>
        <w:proofErr w:type="spellStart"/>
        <w:r>
          <w:rPr>
            <w:rFonts w:ascii="Tahoma" w:hAnsi="Tahoma" w:cs="Tahoma"/>
            <w:color w:val="000000"/>
            <w:sz w:val="17"/>
            <w:szCs w:val="17"/>
          </w:rPr>
          <w:t>bungiecord</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Burnstein</w:t>
        </w:r>
        <w:proofErr w:type="spellEnd"/>
        <w:r>
          <w:rPr>
            <w:rFonts w:ascii="Tahoma" w:hAnsi="Tahoma" w:cs="Tahoma"/>
            <w:color w:val="000000"/>
            <w:sz w:val="17"/>
            <w:szCs w:val="17"/>
          </w:rPr>
          <w:t>: if it matches more than one</w:t>
        </w:r>
      </w:ins>
    </w:p>
    <w:p w:rsidR="003E099B" w:rsidRDefault="003E099B" w:rsidP="003E099B">
      <w:pPr>
        <w:autoSpaceDE w:val="0"/>
        <w:autoSpaceDN w:val="0"/>
        <w:adjustRightInd w:val="0"/>
        <w:spacing w:after="0" w:line="240" w:lineRule="auto"/>
        <w:rPr>
          <w:ins w:id="131" w:author="Annie" w:date="2012-04-27T13:29:00Z"/>
          <w:rFonts w:ascii="Tahoma" w:hAnsi="Tahoma" w:cs="Tahoma"/>
          <w:color w:val="000000"/>
          <w:sz w:val="17"/>
          <w:szCs w:val="17"/>
        </w:rPr>
      </w:pPr>
      <w:ins w:id="132" w:author="Annie" w:date="2012-04-27T13:29:00Z">
        <w:r>
          <w:rPr>
            <w:rFonts w:ascii="Tahoma" w:hAnsi="Tahoma" w:cs="Tahoma"/>
            <w:color w:val="6D6D6D"/>
            <w:sz w:val="17"/>
            <w:szCs w:val="17"/>
          </w:rPr>
          <w:t xml:space="preserve">[13:21] </w:t>
        </w:r>
        <w:proofErr w:type="spellStart"/>
        <w:r>
          <w:rPr>
            <w:rFonts w:ascii="Tahoma" w:hAnsi="Tahoma" w:cs="Tahoma"/>
            <w:color w:val="000000"/>
            <w:sz w:val="17"/>
            <w:szCs w:val="17"/>
          </w:rPr>
          <w:t>BinaBot</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Daxeline</w:t>
        </w:r>
        <w:proofErr w:type="spellEnd"/>
        <w:r>
          <w:rPr>
            <w:rFonts w:ascii="Tahoma" w:hAnsi="Tahoma" w:cs="Tahoma"/>
            <w:color w:val="000000"/>
            <w:sz w:val="17"/>
            <w:szCs w:val="17"/>
          </w:rPr>
          <w:t>: location formats    nth 1 "</w:t>
        </w:r>
        <w:proofErr w:type="spellStart"/>
        <w:r>
          <w:rPr>
            <w:rFonts w:ascii="Tahoma" w:hAnsi="Tahoma" w:cs="Tahoma"/>
            <w:color w:val="000000"/>
            <w:sz w:val="17"/>
            <w:szCs w:val="17"/>
          </w:rPr>
          <w:t>ObjectNAme</w:t>
        </w:r>
        <w:proofErr w:type="spellEnd"/>
        <w:r>
          <w:rPr>
            <w:rFonts w:ascii="Tahoma" w:hAnsi="Tahoma" w:cs="Tahoma"/>
            <w:color w:val="000000"/>
            <w:sz w:val="17"/>
            <w:szCs w:val="17"/>
          </w:rPr>
          <w:t xml:space="preserve"> spec"</w:t>
        </w:r>
      </w:ins>
    </w:p>
    <w:p w:rsidR="003E099B" w:rsidRDefault="003E099B" w:rsidP="003E099B">
      <w:pPr>
        <w:autoSpaceDE w:val="0"/>
        <w:autoSpaceDN w:val="0"/>
        <w:adjustRightInd w:val="0"/>
        <w:spacing w:after="0" w:line="240" w:lineRule="auto"/>
        <w:rPr>
          <w:ins w:id="133" w:author="Annie" w:date="2012-04-27T13:29:00Z"/>
          <w:rFonts w:ascii="Tahoma" w:hAnsi="Tahoma" w:cs="Tahoma"/>
          <w:color w:val="000000"/>
          <w:sz w:val="17"/>
          <w:szCs w:val="17"/>
        </w:rPr>
      </w:pPr>
      <w:ins w:id="134" w:author="Annie" w:date="2012-04-27T13:29:00Z">
        <w:r>
          <w:rPr>
            <w:rFonts w:ascii="Tahoma" w:hAnsi="Tahoma" w:cs="Tahoma"/>
            <w:color w:val="6D6D6D"/>
            <w:sz w:val="17"/>
            <w:szCs w:val="17"/>
          </w:rPr>
          <w:t xml:space="preserve">[13:23] </w:t>
        </w:r>
        <w:proofErr w:type="spellStart"/>
        <w:r>
          <w:rPr>
            <w:rFonts w:ascii="Tahoma" w:hAnsi="Tahoma" w:cs="Tahoma"/>
            <w:color w:val="000000"/>
            <w:sz w:val="17"/>
            <w:szCs w:val="17"/>
          </w:rPr>
          <w:t>bungiecord</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Burnstein</w:t>
        </w:r>
        <w:proofErr w:type="spellEnd"/>
        <w:r>
          <w:rPr>
            <w:rFonts w:ascii="Tahoma" w:hAnsi="Tahoma" w:cs="Tahoma"/>
            <w:color w:val="000000"/>
            <w:sz w:val="17"/>
            <w:szCs w:val="17"/>
          </w:rPr>
          <w:t>: at symbol</w:t>
        </w:r>
      </w:ins>
    </w:p>
    <w:p w:rsidR="003E099B" w:rsidRDefault="003E099B" w:rsidP="003E099B">
      <w:pPr>
        <w:rPr>
          <w:ins w:id="135" w:author="Annie" w:date="2012-04-27T13:29:00Z"/>
          <w:rFonts w:ascii="Tahoma" w:hAnsi="Tahoma" w:cs="Tahoma"/>
          <w:color w:val="000000"/>
          <w:sz w:val="17"/>
          <w:szCs w:val="17"/>
        </w:rPr>
      </w:pPr>
      <w:ins w:id="136" w:author="Annie" w:date="2012-04-27T13:29:00Z">
        <w:r>
          <w:rPr>
            <w:rFonts w:ascii="Tahoma" w:hAnsi="Tahoma" w:cs="Tahoma"/>
            <w:color w:val="6D6D6D"/>
            <w:sz w:val="17"/>
            <w:szCs w:val="17"/>
          </w:rPr>
          <w:t xml:space="preserve">[13:23] </w:t>
        </w:r>
        <w:proofErr w:type="spellStart"/>
        <w:r>
          <w:rPr>
            <w:rFonts w:ascii="Tahoma" w:hAnsi="Tahoma" w:cs="Tahoma"/>
            <w:color w:val="000000"/>
            <w:sz w:val="17"/>
            <w:szCs w:val="17"/>
          </w:rPr>
          <w:t>bungiecord</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Burnstein</w:t>
        </w:r>
        <w:proofErr w:type="spellEnd"/>
        <w:r>
          <w:rPr>
            <w:rFonts w:ascii="Tahoma" w:hAnsi="Tahoma" w:cs="Tahoma"/>
            <w:color w:val="000000"/>
            <w:sz w:val="17"/>
            <w:szCs w:val="17"/>
          </w:rPr>
          <w:t>: angle and distance</w:t>
        </w:r>
      </w:ins>
    </w:p>
    <w:p w:rsidR="008C1557" w:rsidRDefault="008C1557" w:rsidP="008C1557">
      <w:pPr>
        <w:autoSpaceDE w:val="0"/>
        <w:autoSpaceDN w:val="0"/>
        <w:adjustRightInd w:val="0"/>
        <w:spacing w:after="0" w:line="240" w:lineRule="auto"/>
        <w:rPr>
          <w:ins w:id="137" w:author="Annie" w:date="2012-04-27T13:34:00Z"/>
          <w:rFonts w:ascii="Tahoma" w:hAnsi="Tahoma" w:cs="Tahoma"/>
          <w:color w:val="000000"/>
          <w:sz w:val="17"/>
          <w:szCs w:val="17"/>
        </w:rPr>
      </w:pPr>
      <w:ins w:id="138" w:author="Annie" w:date="2012-04-27T13:34:00Z">
        <w:r>
          <w:rPr>
            <w:rFonts w:ascii="Tahoma" w:hAnsi="Tahoma" w:cs="Tahoma"/>
            <w:sz w:val="17"/>
            <w:szCs w:val="17"/>
          </w:rPr>
          <w:t xml:space="preserve">[13:33] </w:t>
        </w:r>
        <w:proofErr w:type="spellStart"/>
        <w:r>
          <w:rPr>
            <w:rFonts w:ascii="Tahoma" w:hAnsi="Tahoma" w:cs="Tahoma"/>
            <w:color w:val="000000"/>
            <w:sz w:val="17"/>
            <w:szCs w:val="17"/>
          </w:rPr>
          <w:t>BinaBot</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Daxeline</w:t>
        </w:r>
        <w:proofErr w:type="spellEnd"/>
        <w:r>
          <w:rPr>
            <w:rFonts w:ascii="Tahoma" w:hAnsi="Tahoma" w:cs="Tahoma"/>
            <w:color w:val="000000"/>
            <w:sz w:val="17"/>
            <w:szCs w:val="17"/>
          </w:rPr>
          <w:t>: ok /</w:t>
        </w:r>
        <w:proofErr w:type="spellStart"/>
        <w:r>
          <w:rPr>
            <w:rFonts w:ascii="Tahoma" w:hAnsi="Tahoma" w:cs="Tahoma"/>
            <w:color w:val="000000"/>
            <w:sz w:val="17"/>
            <w:szCs w:val="17"/>
          </w:rPr>
          <w:t>moveto</w:t>
        </w:r>
        <w:proofErr w:type="spellEnd"/>
        <w:r>
          <w:rPr>
            <w:rFonts w:ascii="Tahoma" w:hAnsi="Tahoma" w:cs="Tahoma"/>
            <w:color w:val="000000"/>
            <w:sz w:val="17"/>
            <w:szCs w:val="17"/>
          </w:rPr>
          <w:t xml:space="preserve"> @0*1</w:t>
        </w:r>
      </w:ins>
    </w:p>
    <w:p w:rsidR="003E099B" w:rsidRDefault="008C1557" w:rsidP="008C1557">
      <w:pPr>
        <w:rPr>
          <w:ins w:id="139" w:author="Annie" w:date="2012-04-27T13:34:00Z"/>
          <w:rFonts w:ascii="Tahoma" w:hAnsi="Tahoma" w:cs="Tahoma"/>
          <w:color w:val="000000"/>
          <w:sz w:val="17"/>
          <w:szCs w:val="17"/>
        </w:rPr>
      </w:pPr>
      <w:ins w:id="140" w:author="Annie" w:date="2012-04-27T13:34:00Z">
        <w:r>
          <w:rPr>
            <w:rFonts w:ascii="Tahoma" w:hAnsi="Tahoma" w:cs="Tahoma"/>
            <w:color w:val="6D6D6D"/>
            <w:sz w:val="17"/>
            <w:szCs w:val="17"/>
          </w:rPr>
          <w:t xml:space="preserve">[13:33] </w:t>
        </w:r>
        <w:proofErr w:type="spellStart"/>
        <w:r>
          <w:rPr>
            <w:rFonts w:ascii="Tahoma" w:hAnsi="Tahoma" w:cs="Tahoma"/>
            <w:color w:val="000000"/>
            <w:sz w:val="17"/>
            <w:szCs w:val="17"/>
          </w:rPr>
          <w:t>BinaBot</w:t>
        </w:r>
        <w:proofErr w:type="spellEnd"/>
        <w:r>
          <w:rPr>
            <w:rFonts w:ascii="Tahoma" w:hAnsi="Tahoma" w:cs="Tahoma"/>
            <w:color w:val="000000"/>
            <w:sz w:val="17"/>
            <w:szCs w:val="17"/>
          </w:rPr>
          <w:t xml:space="preserve"> </w:t>
        </w:r>
        <w:proofErr w:type="spellStart"/>
        <w:r>
          <w:rPr>
            <w:rFonts w:ascii="Tahoma" w:hAnsi="Tahoma" w:cs="Tahoma"/>
            <w:color w:val="000000"/>
            <w:sz w:val="17"/>
            <w:szCs w:val="17"/>
          </w:rPr>
          <w:t>Daxeline</w:t>
        </w:r>
        <w:proofErr w:type="spellEnd"/>
        <w:r>
          <w:rPr>
            <w:rFonts w:ascii="Tahoma" w:hAnsi="Tahoma" w:cs="Tahoma"/>
            <w:color w:val="000000"/>
            <w:sz w:val="17"/>
            <w:szCs w:val="17"/>
          </w:rPr>
          <w:t>: ok /</w:t>
        </w:r>
        <w:proofErr w:type="spellStart"/>
        <w:r>
          <w:rPr>
            <w:rFonts w:ascii="Tahoma" w:hAnsi="Tahoma" w:cs="Tahoma"/>
            <w:color w:val="000000"/>
            <w:sz w:val="17"/>
            <w:szCs w:val="17"/>
          </w:rPr>
          <w:t>moveto</w:t>
        </w:r>
        <w:proofErr w:type="spellEnd"/>
        <w:r>
          <w:rPr>
            <w:rFonts w:ascii="Tahoma" w:hAnsi="Tahoma" w:cs="Tahoma"/>
            <w:color w:val="000000"/>
            <w:sz w:val="17"/>
            <w:szCs w:val="17"/>
          </w:rPr>
          <w:t xml:space="preserve"> @90*2</w:t>
        </w:r>
      </w:ins>
    </w:p>
    <w:p w:rsidR="008C1557" w:rsidRDefault="008C1557" w:rsidP="008C1557"/>
    <w:p w:rsidR="000142DA" w:rsidRDefault="000142DA" w:rsidP="000142DA">
      <w:pPr>
        <w:pStyle w:val="Heading2"/>
      </w:pPr>
      <w:r>
        <w:lastRenderedPageBreak/>
        <w:t>Programmatically</w:t>
      </w:r>
    </w:p>
    <w:p w:rsidR="000142DA" w:rsidRDefault="001C2C43" w:rsidP="001C2C43">
      <w:pPr>
        <w:pStyle w:val="Heading3"/>
      </w:pPr>
      <w:r>
        <w:t>TCP to 5550(check #)</w:t>
      </w:r>
    </w:p>
    <w:p w:rsidR="001D2BC2" w:rsidDel="001D2BC2" w:rsidRDefault="00D950B8" w:rsidP="001D2BC2">
      <w:pPr>
        <w:pStyle w:val="Heading4"/>
        <w:rPr>
          <w:del w:id="141" w:author="Annie" w:date="2012-03-06T14:07:00Z"/>
        </w:rPr>
      </w:pPr>
      <w:r>
        <w:t xml:space="preserve">TCP Level </w:t>
      </w:r>
      <w:proofErr w:type="spellStart"/>
      <w:r>
        <w:t>controls</w:t>
      </w:r>
    </w:p>
    <w:p w:rsidR="00D950B8" w:rsidRDefault="00D950B8">
      <w:pPr>
        <w:pStyle w:val="Heading5"/>
        <w:pPrChange w:id="142" w:author="Annie" w:date="2012-03-06T14:07:00Z">
          <w:pPr>
            <w:pStyle w:val="Heading4"/>
          </w:pPr>
        </w:pPrChange>
      </w:pPr>
      <w:proofErr w:type="gramStart"/>
      <w:r>
        <w:t>bye</w:t>
      </w:r>
      <w:proofErr w:type="spellEnd"/>
      <w:proofErr w:type="gramEnd"/>
      <w:r>
        <w:t xml:space="preserve"> - hangs up</w:t>
      </w:r>
    </w:p>
    <w:p w:rsidR="00D950B8" w:rsidRDefault="00D950B8">
      <w:pPr>
        <w:pStyle w:val="Heading5"/>
        <w:pPrChange w:id="143" w:author="Annie" w:date="2012-03-06T14:07:00Z">
          <w:pPr>
            <w:pStyle w:val="Heading4"/>
          </w:pPr>
        </w:pPrChange>
      </w:pPr>
      <w:proofErr w:type="spellStart"/>
      <w:proofErr w:type="gramStart"/>
      <w:r>
        <w:t>hideon</w:t>
      </w:r>
      <w:proofErr w:type="spellEnd"/>
      <w:proofErr w:type="gramEnd"/>
      <w:r>
        <w:t xml:space="preserve">    - no low level events</w:t>
      </w:r>
    </w:p>
    <w:p w:rsidR="00D950B8" w:rsidRDefault="00D950B8">
      <w:pPr>
        <w:pStyle w:val="Heading5"/>
        <w:pPrChange w:id="144" w:author="Annie" w:date="2012-03-06T14:07:00Z">
          <w:pPr>
            <w:pStyle w:val="Heading4"/>
          </w:pPr>
        </w:pPrChange>
      </w:pPr>
      <w:proofErr w:type="spellStart"/>
      <w:proofErr w:type="gramStart"/>
      <w:r>
        <w:t>hideoff</w:t>
      </w:r>
      <w:proofErr w:type="spellEnd"/>
      <w:proofErr w:type="gramEnd"/>
      <w:r>
        <w:t xml:space="preserve"> - no </w:t>
      </w:r>
      <w:proofErr w:type="spellStart"/>
      <w:r>
        <w:t>hideon</w:t>
      </w:r>
      <w:proofErr w:type="spellEnd"/>
    </w:p>
    <w:p w:rsidR="00D950B8" w:rsidRDefault="00D950B8">
      <w:pPr>
        <w:pStyle w:val="Heading5"/>
        <w:pPrChange w:id="145" w:author="Annie" w:date="2012-03-06T14:07:00Z">
          <w:pPr>
            <w:pStyle w:val="Heading4"/>
          </w:pPr>
        </w:pPrChange>
      </w:pPr>
      <w:proofErr w:type="gramStart"/>
      <w:r>
        <w:t>filters</w:t>
      </w:r>
      <w:proofErr w:type="gramEnd"/>
      <w:r>
        <w:t xml:space="preserve"> - lists the filters</w:t>
      </w:r>
    </w:p>
    <w:p w:rsidR="00D950B8" w:rsidRDefault="00D950B8">
      <w:pPr>
        <w:pStyle w:val="Heading5"/>
        <w:pPrChange w:id="146" w:author="Annie" w:date="2012-03-06T14:07:00Z">
          <w:pPr>
            <w:pStyle w:val="Heading4"/>
          </w:pPr>
        </w:pPrChange>
      </w:pPr>
      <w:proofErr w:type="gramStart"/>
      <w:r>
        <w:t>always</w:t>
      </w:r>
      <w:proofErr w:type="gramEnd"/>
      <w:r>
        <w:t xml:space="preserve"> - makes sure you always get the event   + add  - remove from always</w:t>
      </w:r>
    </w:p>
    <w:p w:rsidR="00D950B8" w:rsidRDefault="00D950B8">
      <w:pPr>
        <w:pStyle w:val="Heading5"/>
        <w:pPrChange w:id="147" w:author="Annie" w:date="2012-03-06T14:07:00Z">
          <w:pPr>
            <w:pStyle w:val="Heading4"/>
          </w:pPr>
        </w:pPrChange>
      </w:pPr>
      <w:proofErr w:type="gramStart"/>
      <w:r>
        <w:t>never</w:t>
      </w:r>
      <w:proofErr w:type="gramEnd"/>
      <w:r>
        <w:t xml:space="preserve"> - makes sure you never get the event  + add - remove</w:t>
      </w:r>
    </w:p>
    <w:p w:rsidR="001C2C43" w:rsidRDefault="001C2C43" w:rsidP="001C2C43">
      <w:pPr>
        <w:pStyle w:val="Heading3"/>
        <w:rPr>
          <w:ins w:id="148" w:author="Annie" w:date="2012-03-06T14:08:00Z"/>
        </w:rPr>
      </w:pPr>
      <w:r>
        <w:t>HTTP to 5580(check #)</w:t>
      </w:r>
    </w:p>
    <w:p w:rsidR="00DA56AB" w:rsidRDefault="00DA56AB">
      <w:pPr>
        <w:rPr>
          <w:ins w:id="149" w:author="Annie" w:date="2012-03-06T14:10:00Z"/>
        </w:rPr>
        <w:pPrChange w:id="150" w:author="Annie" w:date="2012-03-06T14:08:00Z">
          <w:pPr>
            <w:pStyle w:val="Heading3"/>
          </w:pPr>
        </w:pPrChange>
      </w:pPr>
      <w:ins w:id="151" w:author="Annie" w:date="2012-03-06T14:10:00Z">
        <w:r>
          <w:t>TODO - document later when http is more stable</w:t>
        </w:r>
      </w:ins>
    </w:p>
    <w:p w:rsidR="001D2BC2" w:rsidRDefault="00DA56AB">
      <w:pPr>
        <w:rPr>
          <w:ins w:id="152" w:author="Annie" w:date="2012-03-06T14:09:00Z"/>
        </w:rPr>
        <w:pPrChange w:id="153" w:author="Annie" w:date="2012-03-06T14:08:00Z">
          <w:pPr>
            <w:pStyle w:val="Heading3"/>
          </w:pPr>
        </w:pPrChange>
      </w:pPr>
      <w:ins w:id="154" w:author="Annie" w:date="2012-03-06T14:09:00Z">
        <w:r>
          <w:t xml:space="preserve">Two purposes, </w:t>
        </w:r>
      </w:ins>
    </w:p>
    <w:p w:rsidR="00DA56AB" w:rsidRDefault="00DA56AB">
      <w:pPr>
        <w:rPr>
          <w:ins w:id="155" w:author="Annie" w:date="2012-03-06T14:09:00Z"/>
        </w:rPr>
        <w:pPrChange w:id="156" w:author="Annie" w:date="2012-03-06T14:08:00Z">
          <w:pPr>
            <w:pStyle w:val="Heading3"/>
          </w:pPr>
        </w:pPrChange>
      </w:pPr>
      <w:ins w:id="157" w:author="Annie" w:date="2012-03-06T14:09:00Z">
        <w:r>
          <w:t>Get info</w:t>
        </w:r>
      </w:ins>
    </w:p>
    <w:p w:rsidR="00DA56AB" w:rsidRDefault="00DA56AB">
      <w:pPr>
        <w:rPr>
          <w:ins w:id="158" w:author="Annie" w:date="2012-03-06T14:08:00Z"/>
        </w:rPr>
        <w:pPrChange w:id="159" w:author="Annie" w:date="2012-03-06T14:08:00Z">
          <w:pPr>
            <w:pStyle w:val="Heading3"/>
          </w:pPr>
        </w:pPrChange>
      </w:pPr>
      <w:ins w:id="160" w:author="Annie" w:date="2012-03-06T14:09:00Z">
        <w:r>
          <w:t xml:space="preserve">Issue </w:t>
        </w:r>
        <w:proofErr w:type="spellStart"/>
        <w:r>
          <w:t>cmds</w:t>
        </w:r>
      </w:ins>
      <w:proofErr w:type="spellEnd"/>
    </w:p>
    <w:p w:rsidR="001D2BC2" w:rsidRDefault="001D2BC2">
      <w:pPr>
        <w:pPrChange w:id="161" w:author="Annie" w:date="2012-03-06T14:08:00Z">
          <w:pPr>
            <w:pStyle w:val="Heading3"/>
          </w:pPr>
        </w:pPrChange>
      </w:pPr>
      <w:proofErr w:type="gramStart"/>
      <w:ins w:id="162" w:author="Annie" w:date="2012-03-06T14:08:00Z">
        <w:r>
          <w:t>http</w:t>
        </w:r>
        <w:proofErr w:type="gramEnd"/>
        <w:r>
          <w:t xml:space="preserve"> doesn't have the garbage</w:t>
        </w:r>
      </w:ins>
    </w:p>
    <w:p w:rsidR="001C2C43" w:rsidRDefault="001C2C43" w:rsidP="001C2C43">
      <w:pPr>
        <w:pStyle w:val="Heading3"/>
      </w:pPr>
      <w:r>
        <w:t>Prolog</w:t>
      </w:r>
    </w:p>
    <w:p w:rsidR="003A6BAA" w:rsidRDefault="003A6BAA" w:rsidP="003A6BAA">
      <w:pPr>
        <w:pStyle w:val="Heading4"/>
        <w:rPr>
          <w:ins w:id="163" w:author="Annie" w:date="2012-03-06T14:10:00Z"/>
        </w:rPr>
      </w:pPr>
      <w:r>
        <w:t>Acting on the world</w:t>
      </w:r>
    </w:p>
    <w:p w:rsidR="00F36B9A" w:rsidRDefault="00F36B9A" w:rsidP="00DA56AB">
      <w:pPr>
        <w:rPr>
          <w:ins w:id="164" w:author="Annie" w:date="2012-03-06T14:27:00Z"/>
        </w:rPr>
      </w:pPr>
      <w:ins w:id="165" w:author="Annie" w:date="2012-03-06T14:27:00Z">
        <w:r>
          <w:t>:-</w:t>
        </w:r>
        <w:proofErr w:type="spellStart"/>
        <w:r>
          <w:t>use_</w:t>
        </w:r>
        <w:proofErr w:type="gramStart"/>
        <w:r>
          <w:t>module</w:t>
        </w:r>
        <w:proofErr w:type="spellEnd"/>
        <w:r>
          <w:t>(</w:t>
        </w:r>
        <w:proofErr w:type="gramEnd"/>
        <w:r>
          <w:t>library(</w:t>
        </w:r>
        <w:proofErr w:type="spellStart"/>
        <w:r>
          <w:t>clipl</w:t>
        </w:r>
        <w:proofErr w:type="spellEnd"/>
        <w:r>
          <w:t>)).</w:t>
        </w:r>
      </w:ins>
    </w:p>
    <w:p w:rsidR="00F36B9A" w:rsidRDefault="00F36B9A">
      <w:pPr>
        <w:rPr>
          <w:ins w:id="166" w:author="Annie" w:date="2012-03-06T14:26:00Z"/>
        </w:rPr>
        <w:pPrChange w:id="167" w:author="Annie" w:date="2012-03-06T14:11:00Z">
          <w:pPr>
            <w:pStyle w:val="Heading4"/>
          </w:pPr>
        </w:pPrChange>
      </w:pPr>
      <w:proofErr w:type="gramStart"/>
      <w:ins w:id="168" w:author="Annie" w:date="2012-03-06T14:26:00Z">
        <w:r>
          <w:t>?-</w:t>
        </w:r>
        <w:proofErr w:type="spellStart"/>
        <w:r>
          <w:t>runSL</w:t>
        </w:r>
        <w:proofErr w:type="spellEnd"/>
        <w:r>
          <w:t>.</w:t>
        </w:r>
        <w:proofErr w:type="gramEnd"/>
      </w:ins>
    </w:p>
    <w:p w:rsidR="00F36B9A" w:rsidRDefault="00F36B9A">
      <w:pPr>
        <w:rPr>
          <w:ins w:id="169" w:author="Annie" w:date="2012-03-06T14:13:00Z"/>
        </w:rPr>
        <w:pPrChange w:id="170" w:author="Annie" w:date="2012-03-06T14:11:00Z">
          <w:pPr>
            <w:pStyle w:val="Heading4"/>
          </w:pPr>
        </w:pPrChange>
      </w:pPr>
    </w:p>
    <w:p w:rsidR="00DA56AB" w:rsidRDefault="00DA56AB">
      <w:pPr>
        <w:rPr>
          <w:ins w:id="171" w:author="Annie" w:date="2012-03-06T14:13:00Z"/>
        </w:rPr>
        <w:pPrChange w:id="172" w:author="Annie" w:date="2012-03-06T14:11:00Z">
          <w:pPr>
            <w:pStyle w:val="Heading4"/>
          </w:pPr>
        </w:pPrChange>
      </w:pPr>
      <w:ins w:id="173" w:author="Annie" w:date="2012-03-06T14:13:00Z">
        <w:r>
          <w:t xml:space="preserve">At </w:t>
        </w:r>
        <w:proofErr w:type="spellStart"/>
        <w:r>
          <w:t>swipl</w:t>
        </w:r>
        <w:proofErr w:type="spellEnd"/>
        <w:r>
          <w:t xml:space="preserve"> top </w:t>
        </w:r>
        <w:proofErr w:type="spellStart"/>
        <w:r>
          <w:t>levelquery</w:t>
        </w:r>
        <w:proofErr w:type="spellEnd"/>
      </w:ins>
    </w:p>
    <w:p w:rsidR="00DA56AB" w:rsidRDefault="00DA56AB">
      <w:pPr>
        <w:rPr>
          <w:ins w:id="174" w:author="Annie" w:date="2012-03-06T14:17:00Z"/>
        </w:rPr>
        <w:pPrChange w:id="175" w:author="Annie" w:date="2012-03-06T14:11:00Z">
          <w:pPr>
            <w:pStyle w:val="Heading4"/>
          </w:pPr>
        </w:pPrChange>
      </w:pPr>
      <w:ins w:id="176" w:author="Annie" w:date="2012-03-06T14:13:00Z">
        <w:r>
          <w:t>?-</w:t>
        </w:r>
      </w:ins>
      <w:ins w:id="177" w:author="Annie" w:date="2012-03-06T14:12:00Z">
        <w:r>
          <w:t xml:space="preserve"> </w:t>
        </w:r>
      </w:ins>
      <w:proofErr w:type="gramStart"/>
      <w:ins w:id="178" w:author="Annie" w:date="2012-03-06T14:11:00Z">
        <w:r>
          <w:t>Say(</w:t>
        </w:r>
        <w:proofErr w:type="gramEnd"/>
        <w:r>
          <w:t>'hi there').</w:t>
        </w:r>
      </w:ins>
    </w:p>
    <w:p w:rsidR="00DA56AB" w:rsidRDefault="00DA56AB">
      <w:pPr>
        <w:rPr>
          <w:ins w:id="179" w:author="Annie" w:date="2012-03-06T14:17:00Z"/>
        </w:rPr>
        <w:pPrChange w:id="180" w:author="Annie" w:date="2012-03-06T14:11:00Z">
          <w:pPr>
            <w:pStyle w:val="Heading4"/>
          </w:pPr>
        </w:pPrChange>
      </w:pPr>
      <w:ins w:id="181" w:author="Annie" w:date="2012-03-06T14:17:00Z">
        <w:r>
          <w:t>Or</w:t>
        </w:r>
      </w:ins>
    </w:p>
    <w:p w:rsidR="00DA56AB" w:rsidRDefault="00DA56AB">
      <w:pPr>
        <w:rPr>
          <w:ins w:id="182" w:author="Annie" w:date="2012-03-06T14:14:00Z"/>
        </w:rPr>
        <w:pPrChange w:id="183" w:author="Annie" w:date="2012-03-06T14:11:00Z">
          <w:pPr>
            <w:pStyle w:val="Heading4"/>
          </w:pPr>
        </w:pPrChange>
      </w:pPr>
      <w:proofErr w:type="spellStart"/>
      <w:proofErr w:type="gramStart"/>
      <w:ins w:id="184" w:author="Annie" w:date="2012-03-06T14:17:00Z">
        <w:r>
          <w:t>botClientCmd</w:t>
        </w:r>
        <w:proofErr w:type="spellEnd"/>
        <w:r>
          <w:t>(</w:t>
        </w:r>
        <w:proofErr w:type="gramEnd"/>
        <w:r>
          <w:t>'say hi there', X).</w:t>
        </w:r>
      </w:ins>
    </w:p>
    <w:p w:rsidR="00DA56AB" w:rsidRDefault="00DA56AB">
      <w:pPr>
        <w:rPr>
          <w:ins w:id="185" w:author="Annie" w:date="2012-03-06T14:15:00Z"/>
        </w:rPr>
        <w:pPrChange w:id="186" w:author="Annie" w:date="2012-03-06T14:11:00Z">
          <w:pPr>
            <w:pStyle w:val="Heading4"/>
          </w:pPr>
        </w:pPrChange>
      </w:pPr>
      <w:ins w:id="187" w:author="Annie" w:date="2012-03-06T14:15:00Z">
        <w:r>
          <w:t>:-</w:t>
        </w:r>
        <w:proofErr w:type="spellStart"/>
        <w:r>
          <w:t>use_</w:t>
        </w:r>
        <w:proofErr w:type="gramStart"/>
        <w:r>
          <w:t>module</w:t>
        </w:r>
        <w:proofErr w:type="spellEnd"/>
        <w:r>
          <w:t>(</w:t>
        </w:r>
        <w:proofErr w:type="gramEnd"/>
        <w:r>
          <w:t>library('simulator/</w:t>
        </w:r>
        <w:proofErr w:type="spellStart"/>
        <w:r>
          <w:t>cogrobot</w:t>
        </w:r>
        <w:proofErr w:type="spellEnd"/>
        <w:r>
          <w:t>')).</w:t>
        </w:r>
      </w:ins>
    </w:p>
    <w:p w:rsidR="00DA56AB" w:rsidRDefault="00DA56AB">
      <w:pPr>
        <w:pPrChange w:id="188" w:author="Annie" w:date="2012-03-06T14:11:00Z">
          <w:pPr>
            <w:pStyle w:val="Heading4"/>
          </w:pPr>
        </w:pPrChange>
      </w:pPr>
      <w:ins w:id="189" w:author="Annie" w:date="2012-03-06T14:12:00Z">
        <w:r>
          <w:t xml:space="preserve">Annie - look in </w:t>
        </w:r>
        <w:proofErr w:type="spellStart"/>
        <w:r>
          <w:t>botcmdlist</w:t>
        </w:r>
        <w:proofErr w:type="spellEnd"/>
        <w:r>
          <w:t xml:space="preserve"> for the commands</w:t>
        </w:r>
      </w:ins>
    </w:p>
    <w:p w:rsidR="003A6BAA" w:rsidRDefault="003A6BAA" w:rsidP="003A6BAA">
      <w:pPr>
        <w:pStyle w:val="Heading4"/>
        <w:rPr>
          <w:ins w:id="190" w:author="Annie" w:date="2012-03-06T14:15:00Z"/>
        </w:rPr>
      </w:pPr>
      <w:r>
        <w:t>Receiving information from the world</w:t>
      </w:r>
    </w:p>
    <w:p w:rsidR="00DA56AB" w:rsidRDefault="00DA56AB">
      <w:pPr>
        <w:rPr>
          <w:ins w:id="191" w:author="Annie" w:date="2012-03-06T14:18:00Z"/>
        </w:rPr>
        <w:pPrChange w:id="192" w:author="Annie" w:date="2012-03-06T14:15:00Z">
          <w:pPr>
            <w:pStyle w:val="Heading4"/>
          </w:pPr>
        </w:pPrChange>
      </w:pPr>
      <w:proofErr w:type="spellStart"/>
      <w:proofErr w:type="gramStart"/>
      <w:ins w:id="193" w:author="Annie" w:date="2012-03-06T14:16:00Z">
        <w:r w:rsidRPr="00DA56AB">
          <w:t>botClientCmd</w:t>
        </w:r>
        <w:proofErr w:type="spellEnd"/>
        <w:r w:rsidRPr="00DA56AB">
          <w:t>(</w:t>
        </w:r>
        <w:proofErr w:type="gramEnd"/>
        <w:r w:rsidRPr="00DA56AB">
          <w:t>'</w:t>
        </w:r>
        <w:proofErr w:type="spellStart"/>
        <w:r w:rsidRPr="00DA56AB">
          <w:t>priminfo</w:t>
        </w:r>
        <w:proofErr w:type="spellEnd"/>
        <w:r w:rsidRPr="00DA56AB">
          <w:t xml:space="preserve"> nearby 10',X).</w:t>
        </w:r>
      </w:ins>
    </w:p>
    <w:p w:rsidR="00DA56AB" w:rsidRDefault="00DA56AB">
      <w:pPr>
        <w:rPr>
          <w:ins w:id="194" w:author="Annie" w:date="2012-03-06T14:23:00Z"/>
        </w:rPr>
        <w:pPrChange w:id="195" w:author="Annie" w:date="2012-03-06T14:15:00Z">
          <w:pPr>
            <w:pStyle w:val="Heading4"/>
          </w:pPr>
        </w:pPrChange>
      </w:pPr>
      <w:proofErr w:type="spellStart"/>
      <w:proofErr w:type="gramStart"/>
      <w:ins w:id="196" w:author="Annie" w:date="2012-03-06T14:18:00Z">
        <w:r w:rsidRPr="00DA56AB">
          <w:lastRenderedPageBreak/>
          <w:t>simAvatar</w:t>
        </w:r>
        <w:proofErr w:type="spellEnd"/>
        <w:r w:rsidRPr="00DA56AB">
          <w:t>(</w:t>
        </w:r>
        <w:proofErr w:type="gramEnd"/>
        <w:r w:rsidRPr="00DA56AB">
          <w:t>X),</w:t>
        </w:r>
        <w:proofErr w:type="spellStart"/>
        <w:r w:rsidRPr="00DA56AB">
          <w:t>cliGet</w:t>
        </w:r>
        <w:proofErr w:type="spellEnd"/>
        <w:r w:rsidRPr="00DA56AB">
          <w:t>(</w:t>
        </w:r>
        <w:proofErr w:type="spellStart"/>
        <w:r w:rsidRPr="00DA56AB">
          <w:t>X,'name',Name</w:t>
        </w:r>
        <w:proofErr w:type="spellEnd"/>
        <w:r w:rsidRPr="00DA56AB">
          <w:t>).</w:t>
        </w:r>
      </w:ins>
    </w:p>
    <w:p w:rsidR="00947F0E" w:rsidRDefault="00947F0E">
      <w:pPr>
        <w:pStyle w:val="Heading4"/>
        <w:rPr>
          <w:ins w:id="197" w:author="Annie" w:date="2012-03-06T14:23:00Z"/>
        </w:rPr>
      </w:pPr>
      <w:ins w:id="198" w:author="Annie" w:date="2012-03-06T14:23:00Z">
        <w:r>
          <w:t>API</w:t>
        </w:r>
      </w:ins>
    </w:p>
    <w:p w:rsidR="00947F0E" w:rsidRDefault="00947F0E">
      <w:pPr>
        <w:pStyle w:val="Heading5"/>
        <w:rPr>
          <w:ins w:id="199" w:author="Annie" w:date="2012-03-06T14:25:00Z"/>
        </w:rPr>
        <w:pPrChange w:id="200" w:author="Annie" w:date="2012-03-06T14:44:00Z">
          <w:pPr/>
        </w:pPrChange>
      </w:pPr>
      <w:proofErr w:type="spellStart"/>
      <w:proofErr w:type="gramStart"/>
      <w:ins w:id="201" w:author="Annie" w:date="2012-03-06T14:23:00Z">
        <w:r>
          <w:t>runSL</w:t>
        </w:r>
        <w:proofErr w:type="spellEnd"/>
        <w:r>
          <w:t>/0</w:t>
        </w:r>
        <w:proofErr w:type="gramEnd"/>
        <w:r>
          <w:t>,</w:t>
        </w:r>
      </w:ins>
    </w:p>
    <w:p w:rsidR="00F36B9A" w:rsidRDefault="00F36B9A">
      <w:pPr>
        <w:pStyle w:val="ListParagraph"/>
        <w:ind w:left="360"/>
        <w:rPr>
          <w:ins w:id="202" w:author="Annie" w:date="2012-03-06T14:23:00Z"/>
        </w:rPr>
        <w:pPrChange w:id="203" w:author="Annie" w:date="2012-03-06T14:49:00Z">
          <w:pPr/>
        </w:pPrChange>
      </w:pPr>
      <w:ins w:id="204" w:author="Annie" w:date="2012-03-06T14:25:00Z">
        <w:r>
          <w:t xml:space="preserve">Makes </w:t>
        </w:r>
      </w:ins>
      <w:ins w:id="205" w:author="Annie" w:date="2012-03-06T14:26:00Z">
        <w:r>
          <w:t>sure the bot is running.</w:t>
        </w:r>
      </w:ins>
      <w:ins w:id="206" w:author="Annie" w:date="2012-03-06T14:28:00Z">
        <w:r>
          <w:t xml:space="preserve"> </w:t>
        </w:r>
        <w:proofErr w:type="gramStart"/>
        <w:r>
          <w:t xml:space="preserve">Logs bot on at </w:t>
        </w:r>
        <w:proofErr w:type="spellStart"/>
        <w:r>
          <w:t>thebotconfig</w:t>
        </w:r>
        <w:proofErr w:type="spellEnd"/>
        <w:r>
          <w:t>.</w:t>
        </w:r>
      </w:ins>
      <w:proofErr w:type="gramEnd"/>
    </w:p>
    <w:p w:rsidR="00947F0E" w:rsidRDefault="00947F0E">
      <w:pPr>
        <w:pStyle w:val="Heading5"/>
        <w:rPr>
          <w:ins w:id="207" w:author="Annie" w:date="2012-03-07T11:05:00Z"/>
        </w:rPr>
        <w:pPrChange w:id="208" w:author="Annie" w:date="2012-03-06T14:45:00Z">
          <w:pPr/>
        </w:pPrChange>
      </w:pPr>
      <w:ins w:id="209" w:author="Annie" w:date="2012-03-06T14:23:00Z">
        <w:r>
          <w:t xml:space="preserve">   </w:t>
        </w:r>
        <w:proofErr w:type="spellStart"/>
        <w:proofErr w:type="gramStart"/>
        <w:r>
          <w:t>worldSystem</w:t>
        </w:r>
        <w:proofErr w:type="spellEnd"/>
        <w:r>
          <w:t>/1</w:t>
        </w:r>
        <w:proofErr w:type="gramEnd"/>
        <w:r>
          <w:t xml:space="preserve">, </w:t>
        </w:r>
        <w:proofErr w:type="spellStart"/>
        <w:r>
          <w:t>worldSystem</w:t>
        </w:r>
        <w:proofErr w:type="spellEnd"/>
        <w:r>
          <w:t>/2,</w:t>
        </w:r>
      </w:ins>
    </w:p>
    <w:p w:rsidR="002B4C98" w:rsidRDefault="002B4C98">
      <w:pPr>
        <w:rPr>
          <w:ins w:id="210" w:author="Annie" w:date="2012-03-06T14:23:00Z"/>
        </w:rPr>
      </w:pPr>
    </w:p>
    <w:p w:rsidR="00947F0E" w:rsidRDefault="00947F0E">
      <w:pPr>
        <w:pStyle w:val="Heading5"/>
        <w:rPr>
          <w:ins w:id="211" w:author="Annie" w:date="2012-03-06T14:23:00Z"/>
        </w:rPr>
        <w:pPrChange w:id="212" w:author="Annie" w:date="2012-03-06T14:45:00Z">
          <w:pPr/>
        </w:pPrChange>
      </w:pPr>
      <w:ins w:id="213" w:author="Annie" w:date="2012-03-06T14:23:00Z">
        <w:r>
          <w:lastRenderedPageBreak/>
          <w:t xml:space="preserve">   </w:t>
        </w:r>
        <w:proofErr w:type="spellStart"/>
        <w:proofErr w:type="gramStart"/>
        <w:r>
          <w:t>botClient</w:t>
        </w:r>
        <w:proofErr w:type="spellEnd"/>
        <w:r>
          <w:t>/1</w:t>
        </w:r>
        <w:proofErr w:type="gramEnd"/>
        <w:r>
          <w:t xml:space="preserve">, </w:t>
        </w:r>
        <w:proofErr w:type="spellStart"/>
        <w:r>
          <w:t>botClient</w:t>
        </w:r>
        <w:proofErr w:type="spellEnd"/>
        <w:r>
          <w:t>/2,</w:t>
        </w:r>
      </w:ins>
    </w:p>
    <w:p w:rsidR="00947F0E" w:rsidRDefault="00947F0E">
      <w:pPr>
        <w:pStyle w:val="Heading5"/>
        <w:rPr>
          <w:ins w:id="214" w:author="Annie" w:date="2012-03-06T14:23:00Z"/>
        </w:rPr>
        <w:pPrChange w:id="215" w:author="Annie" w:date="2012-03-06T14:45:00Z">
          <w:pPr/>
        </w:pPrChange>
      </w:pPr>
      <w:ins w:id="216" w:author="Annie" w:date="2012-03-06T14:23:00Z">
        <w:r>
          <w:t xml:space="preserve">   </w:t>
        </w:r>
        <w:proofErr w:type="spellStart"/>
        <w:proofErr w:type="gramStart"/>
        <w:r>
          <w:t>botClientCall</w:t>
        </w:r>
        <w:proofErr w:type="spellEnd"/>
        <w:r>
          <w:t>/1</w:t>
        </w:r>
        <w:proofErr w:type="gramEnd"/>
        <w:r>
          <w:t xml:space="preserve">, </w:t>
        </w:r>
        <w:proofErr w:type="spellStart"/>
        <w:r>
          <w:t>botClientCall</w:t>
        </w:r>
        <w:proofErr w:type="spellEnd"/>
        <w:r>
          <w:t>/2,</w:t>
        </w:r>
      </w:ins>
    </w:p>
    <w:p w:rsidR="00947F0E" w:rsidRDefault="00947F0E">
      <w:pPr>
        <w:pStyle w:val="Heading5"/>
        <w:rPr>
          <w:ins w:id="217" w:author="Annie" w:date="2012-03-06T14:23:00Z"/>
        </w:rPr>
        <w:pPrChange w:id="218" w:author="Annie" w:date="2012-03-06T14:45:00Z">
          <w:pPr/>
        </w:pPrChange>
      </w:pPr>
      <w:ins w:id="219" w:author="Annie" w:date="2012-03-06T14:23:00Z">
        <w:r>
          <w:t xml:space="preserve">   </w:t>
        </w:r>
        <w:proofErr w:type="spellStart"/>
        <w:proofErr w:type="gramStart"/>
        <w:r>
          <w:t>botClientCmd</w:t>
        </w:r>
        <w:proofErr w:type="spellEnd"/>
        <w:r>
          <w:t>/1</w:t>
        </w:r>
        <w:proofErr w:type="gramEnd"/>
        <w:r>
          <w:t xml:space="preserve">, </w:t>
        </w:r>
        <w:proofErr w:type="spellStart"/>
        <w:r>
          <w:t>botClientCmd</w:t>
        </w:r>
        <w:proofErr w:type="spellEnd"/>
        <w:r>
          <w:t xml:space="preserve">/2, </w:t>
        </w:r>
        <w:proofErr w:type="spellStart"/>
        <w:r>
          <w:t>botClientCmd</w:t>
        </w:r>
        <w:proofErr w:type="spellEnd"/>
        <w:r>
          <w:t>/3,</w:t>
        </w:r>
      </w:ins>
    </w:p>
    <w:p w:rsidR="008548D7" w:rsidRDefault="008548D7">
      <w:pPr>
        <w:pStyle w:val="Heading5"/>
        <w:rPr>
          <w:ins w:id="220" w:author="Annie" w:date="2012-03-06T14:31:00Z"/>
        </w:rPr>
        <w:pPrChange w:id="221" w:author="Annie" w:date="2012-03-06T14:46:00Z">
          <w:pPr/>
        </w:pPrChange>
      </w:pPr>
      <w:ins w:id="222" w:author="Annie" w:date="2012-03-06T14:31:00Z">
        <w:r>
          <w:t xml:space="preserve">        </w:t>
        </w:r>
        <w:r w:rsidRPr="008548D7">
          <w:t>(</w:t>
        </w:r>
        <w:proofErr w:type="gramStart"/>
        <w:r w:rsidRPr="008548D7">
          <w:t>create-</w:t>
        </w:r>
        <w:proofErr w:type="spellStart"/>
        <w:r w:rsidRPr="008548D7">
          <w:t>botclient</w:t>
        </w:r>
        <w:proofErr w:type="spellEnd"/>
        <w:proofErr w:type="gramEnd"/>
        <w:r w:rsidRPr="008548D7">
          <w:t xml:space="preserve"> "Douglas" "Miles" </w:t>
        </w:r>
        <w:proofErr w:type="spellStart"/>
        <w:r w:rsidRPr="008548D7">
          <w:t>GlobalPasswd</w:t>
        </w:r>
        <w:proofErr w:type="spellEnd"/>
        <w:r w:rsidRPr="008548D7">
          <w:t xml:space="preserve"> "http://107.7.21.240:8002/" "last")</w:t>
        </w:r>
        <w:r>
          <w:t xml:space="preserve">   </w:t>
        </w:r>
      </w:ins>
    </w:p>
    <w:p w:rsidR="00947F0E" w:rsidRDefault="00947F0E">
      <w:pPr>
        <w:pStyle w:val="Heading5"/>
        <w:rPr>
          <w:ins w:id="223" w:author="Annie" w:date="2012-03-06T14:23:00Z"/>
        </w:rPr>
        <w:pPrChange w:id="224" w:author="Annie" w:date="2012-03-06T14:46:00Z">
          <w:pPr/>
        </w:pPrChange>
      </w:pPr>
      <w:ins w:id="225" w:author="Annie" w:date="2012-03-06T14:23:00Z">
        <w:r>
          <w:t xml:space="preserve">   </w:t>
        </w:r>
        <w:proofErr w:type="spellStart"/>
        <w:proofErr w:type="gramStart"/>
        <w:r>
          <w:t>simObject</w:t>
        </w:r>
        <w:proofErr w:type="spellEnd"/>
        <w:r>
          <w:t>/1</w:t>
        </w:r>
        <w:proofErr w:type="gramEnd"/>
        <w:r>
          <w:t>,</w:t>
        </w:r>
      </w:ins>
    </w:p>
    <w:p w:rsidR="00947F0E" w:rsidRDefault="00947F0E">
      <w:pPr>
        <w:pStyle w:val="Heading5"/>
        <w:rPr>
          <w:ins w:id="226" w:author="Annie" w:date="2012-03-06T14:23:00Z"/>
        </w:rPr>
        <w:pPrChange w:id="227" w:author="Annie" w:date="2012-03-06T14:46:00Z">
          <w:pPr/>
        </w:pPrChange>
      </w:pPr>
      <w:ins w:id="228" w:author="Annie" w:date="2012-03-06T14:23:00Z">
        <w:r>
          <w:t xml:space="preserve">   </w:t>
        </w:r>
        <w:proofErr w:type="spellStart"/>
        <w:proofErr w:type="gramStart"/>
        <w:r>
          <w:t>simAvatar</w:t>
        </w:r>
        <w:proofErr w:type="spellEnd"/>
        <w:r>
          <w:t>/1</w:t>
        </w:r>
        <w:proofErr w:type="gramEnd"/>
        <w:r>
          <w:t xml:space="preserve">, </w:t>
        </w:r>
      </w:ins>
    </w:p>
    <w:p w:rsidR="00947F0E" w:rsidRDefault="00947F0E">
      <w:pPr>
        <w:pStyle w:val="Heading5"/>
        <w:rPr>
          <w:ins w:id="229" w:author="Annie" w:date="2012-03-06T14:23:00Z"/>
        </w:rPr>
        <w:pPrChange w:id="230" w:author="Annie" w:date="2012-03-06T14:46:00Z">
          <w:pPr/>
        </w:pPrChange>
      </w:pPr>
      <w:ins w:id="231" w:author="Annie" w:date="2012-03-06T14:23:00Z">
        <w:r>
          <w:t xml:space="preserve">   </w:t>
        </w:r>
        <w:proofErr w:type="spellStart"/>
        <w:proofErr w:type="gramStart"/>
        <w:r>
          <w:t>simAvDistance</w:t>
        </w:r>
        <w:proofErr w:type="spellEnd"/>
        <w:r>
          <w:t>/3</w:t>
        </w:r>
        <w:proofErr w:type="gramEnd"/>
        <w:r>
          <w:t xml:space="preserve">, </w:t>
        </w:r>
      </w:ins>
    </w:p>
    <w:p w:rsidR="00947F0E" w:rsidRDefault="00947F0E">
      <w:pPr>
        <w:pStyle w:val="Heading5"/>
        <w:rPr>
          <w:ins w:id="232" w:author="Annie" w:date="2012-03-06T14:23:00Z"/>
        </w:rPr>
        <w:pPrChange w:id="233" w:author="Annie" w:date="2012-03-06T14:46:00Z">
          <w:pPr/>
        </w:pPrChange>
      </w:pPr>
      <w:ins w:id="234" w:author="Annie" w:date="2012-03-06T14:23:00Z">
        <w:r>
          <w:t xml:space="preserve">   </w:t>
        </w:r>
        <w:proofErr w:type="spellStart"/>
        <w:proofErr w:type="gramStart"/>
        <w:r>
          <w:t>simAsset</w:t>
        </w:r>
        <w:proofErr w:type="spellEnd"/>
        <w:r>
          <w:t>/1</w:t>
        </w:r>
        <w:proofErr w:type="gramEnd"/>
        <w:r>
          <w:t xml:space="preserve">, </w:t>
        </w:r>
      </w:ins>
    </w:p>
    <w:p w:rsidR="00947F0E" w:rsidRDefault="00947F0E">
      <w:pPr>
        <w:pStyle w:val="Heading5"/>
        <w:rPr>
          <w:ins w:id="235" w:author="Annie" w:date="2012-03-06T14:23:00Z"/>
        </w:rPr>
        <w:pPrChange w:id="236" w:author="Annie" w:date="2012-03-06T14:46:00Z">
          <w:pPr/>
        </w:pPrChange>
      </w:pPr>
      <w:ins w:id="237" w:author="Annie" w:date="2012-03-06T14:23:00Z">
        <w:r>
          <w:t xml:space="preserve">   </w:t>
        </w:r>
        <w:proofErr w:type="spellStart"/>
        <w:proofErr w:type="gramStart"/>
        <w:r>
          <w:t>simAccount</w:t>
        </w:r>
        <w:proofErr w:type="spellEnd"/>
        <w:r>
          <w:t>/1</w:t>
        </w:r>
        <w:proofErr w:type="gramEnd"/>
        <w:r>
          <w:t>,</w:t>
        </w:r>
      </w:ins>
    </w:p>
    <w:p w:rsidR="00947F0E" w:rsidRDefault="00947F0E">
      <w:pPr>
        <w:pStyle w:val="Heading5"/>
        <w:rPr>
          <w:ins w:id="238" w:author="Annie" w:date="2012-03-06T14:23:00Z"/>
        </w:rPr>
        <w:pPrChange w:id="239" w:author="Annie" w:date="2012-03-06T14:46:00Z">
          <w:pPr/>
        </w:pPrChange>
      </w:pPr>
      <w:ins w:id="240" w:author="Annie" w:date="2012-03-06T14:23:00Z">
        <w:r>
          <w:t xml:space="preserve">   </w:t>
        </w:r>
        <w:proofErr w:type="spellStart"/>
        <w:proofErr w:type="gramStart"/>
        <w:r>
          <w:t>gridClient</w:t>
        </w:r>
        <w:proofErr w:type="spellEnd"/>
        <w:r>
          <w:t>/1</w:t>
        </w:r>
        <w:proofErr w:type="gramEnd"/>
        <w:r>
          <w:t>,</w:t>
        </w:r>
      </w:ins>
    </w:p>
    <w:p w:rsidR="00947F0E" w:rsidRDefault="00947F0E">
      <w:pPr>
        <w:pStyle w:val="Heading5"/>
        <w:rPr>
          <w:ins w:id="241" w:author="Annie" w:date="2012-03-06T14:23:00Z"/>
        </w:rPr>
        <w:pPrChange w:id="242" w:author="Annie" w:date="2012-03-06T14:46:00Z">
          <w:pPr/>
        </w:pPrChange>
      </w:pPr>
      <w:ins w:id="243" w:author="Annie" w:date="2012-03-06T14:23:00Z">
        <w:r>
          <w:t xml:space="preserve">   </w:t>
        </w:r>
        <w:proofErr w:type="spellStart"/>
        <w:proofErr w:type="gramStart"/>
        <w:r>
          <w:t>resolveObjectByName</w:t>
        </w:r>
        <w:proofErr w:type="spellEnd"/>
        <w:r>
          <w:t>/2</w:t>
        </w:r>
        <w:proofErr w:type="gramEnd"/>
        <w:r>
          <w:t>,</w:t>
        </w:r>
      </w:ins>
    </w:p>
    <w:p w:rsidR="00947F0E" w:rsidRDefault="00947F0E">
      <w:pPr>
        <w:pStyle w:val="Heading5"/>
        <w:rPr>
          <w:ins w:id="244" w:author="Annie" w:date="2012-03-06T14:23:00Z"/>
        </w:rPr>
        <w:pPrChange w:id="245" w:author="Annie" w:date="2012-03-06T14:46:00Z">
          <w:pPr/>
        </w:pPrChange>
      </w:pPr>
      <w:ins w:id="246" w:author="Annie" w:date="2012-03-06T14:23:00Z">
        <w:r>
          <w:t xml:space="preserve">   </w:t>
        </w:r>
        <w:proofErr w:type="spellStart"/>
        <w:proofErr w:type="gramStart"/>
        <w:r>
          <w:t>vectorAdd</w:t>
        </w:r>
        <w:proofErr w:type="spellEnd"/>
        <w:r>
          <w:t>/3</w:t>
        </w:r>
        <w:proofErr w:type="gramEnd"/>
        <w:r>
          <w:t>,</w:t>
        </w:r>
      </w:ins>
    </w:p>
    <w:p w:rsidR="00947F0E" w:rsidRDefault="00947F0E">
      <w:pPr>
        <w:pStyle w:val="Heading5"/>
        <w:rPr>
          <w:ins w:id="247" w:author="Annie" w:date="2012-03-06T14:23:00Z"/>
        </w:rPr>
        <w:pPrChange w:id="248" w:author="Annie" w:date="2012-03-06T14:46:00Z">
          <w:pPr/>
        </w:pPrChange>
      </w:pPr>
      <w:ins w:id="249" w:author="Annie" w:date="2012-03-06T14:23:00Z">
        <w:r>
          <w:t xml:space="preserve">   </w:t>
        </w:r>
        <w:proofErr w:type="spellStart"/>
        <w:proofErr w:type="gramStart"/>
        <w:r>
          <w:t>distanceTo</w:t>
        </w:r>
        <w:proofErr w:type="spellEnd"/>
        <w:r>
          <w:t>/2</w:t>
        </w:r>
        <w:proofErr w:type="gramEnd"/>
        <w:r>
          <w:t>,</w:t>
        </w:r>
      </w:ins>
    </w:p>
    <w:p w:rsidR="00947F0E" w:rsidRDefault="00947F0E">
      <w:pPr>
        <w:pStyle w:val="Heading5"/>
        <w:rPr>
          <w:ins w:id="250" w:author="Annie" w:date="2012-03-06T14:23:00Z"/>
        </w:rPr>
        <w:pPrChange w:id="251" w:author="Annie" w:date="2012-03-06T14:46:00Z">
          <w:pPr/>
        </w:pPrChange>
      </w:pPr>
      <w:ins w:id="252" w:author="Annie" w:date="2012-03-06T14:23:00Z">
        <w:r>
          <w:t xml:space="preserve">   </w:t>
        </w:r>
        <w:proofErr w:type="spellStart"/>
        <w:proofErr w:type="gramStart"/>
        <w:r>
          <w:t>toGlobalVect</w:t>
        </w:r>
        <w:proofErr w:type="spellEnd"/>
        <w:r>
          <w:t>/2</w:t>
        </w:r>
        <w:proofErr w:type="gramEnd"/>
        <w:r>
          <w:t>,</w:t>
        </w:r>
      </w:ins>
    </w:p>
    <w:p w:rsidR="00947F0E" w:rsidRDefault="00947F0E">
      <w:pPr>
        <w:pStyle w:val="Heading5"/>
        <w:rPr>
          <w:ins w:id="253" w:author="Annie" w:date="2012-03-06T14:23:00Z"/>
        </w:rPr>
        <w:pPrChange w:id="254" w:author="Annie" w:date="2012-03-06T14:46:00Z">
          <w:pPr/>
        </w:pPrChange>
      </w:pPr>
      <w:ins w:id="255" w:author="Annie" w:date="2012-03-06T14:23:00Z">
        <w:r>
          <w:t xml:space="preserve">   </w:t>
        </w:r>
        <w:proofErr w:type="spellStart"/>
        <w:proofErr w:type="gramStart"/>
        <w:r>
          <w:t>toLocalVect</w:t>
        </w:r>
        <w:proofErr w:type="spellEnd"/>
        <w:r>
          <w:t>/2</w:t>
        </w:r>
        <w:proofErr w:type="gramEnd"/>
        <w:r>
          <w:t>,</w:t>
        </w:r>
      </w:ins>
    </w:p>
    <w:p w:rsidR="00947F0E" w:rsidRDefault="00947F0E">
      <w:pPr>
        <w:pStyle w:val="Heading5"/>
        <w:rPr>
          <w:ins w:id="256" w:author="Annie" w:date="2012-03-06T14:23:00Z"/>
        </w:rPr>
        <w:pPrChange w:id="257" w:author="Annie" w:date="2012-03-06T14:46:00Z">
          <w:pPr/>
        </w:pPrChange>
      </w:pPr>
      <w:ins w:id="258" w:author="Annie" w:date="2012-03-06T14:23:00Z">
        <w:r>
          <w:t xml:space="preserve">   </w:t>
        </w:r>
        <w:proofErr w:type="spellStart"/>
        <w:proofErr w:type="gramStart"/>
        <w:r>
          <w:t>onSimEvent</w:t>
        </w:r>
        <w:proofErr w:type="spellEnd"/>
        <w:r>
          <w:t>/3,</w:t>
        </w:r>
        <w:proofErr w:type="gramEnd"/>
        <w:r>
          <w:t>wasSimEvent/3,</w:t>
        </w:r>
      </w:ins>
    </w:p>
    <w:p w:rsidR="00947F0E" w:rsidRDefault="00947F0E">
      <w:pPr>
        <w:pStyle w:val="Heading5"/>
        <w:rPr>
          <w:ins w:id="259" w:author="Annie" w:date="2012-03-06T14:23:00Z"/>
        </w:rPr>
        <w:pPrChange w:id="260" w:author="Annie" w:date="2012-03-06T14:46:00Z">
          <w:pPr/>
        </w:pPrChange>
      </w:pPr>
      <w:ins w:id="261" w:author="Annie" w:date="2012-03-06T14:23:00Z">
        <w:r>
          <w:t xml:space="preserve">   </w:t>
        </w:r>
        <w:proofErr w:type="gramStart"/>
        <w:r>
          <w:t>obj2Npl/2</w:t>
        </w:r>
        <w:proofErr w:type="gramEnd"/>
        <w:r>
          <w:t>,</w:t>
        </w:r>
      </w:ins>
    </w:p>
    <w:p w:rsidR="00947F0E" w:rsidRDefault="00947F0E">
      <w:pPr>
        <w:pStyle w:val="Heading5"/>
        <w:rPr>
          <w:ins w:id="262" w:author="Annie" w:date="2012-03-06T14:23:00Z"/>
        </w:rPr>
        <w:pPrChange w:id="263" w:author="Annie" w:date="2012-03-06T14:46:00Z">
          <w:pPr/>
        </w:pPrChange>
      </w:pPr>
      <w:ins w:id="264" w:author="Annie" w:date="2012-03-06T14:23:00Z">
        <w:r>
          <w:t xml:space="preserve">   </w:t>
        </w:r>
        <w:proofErr w:type="gramStart"/>
        <w:r>
          <w:t>npl2Obj/2</w:t>
        </w:r>
        <w:proofErr w:type="gramEnd"/>
        <w:r>
          <w:t>,</w:t>
        </w:r>
      </w:ins>
    </w:p>
    <w:p w:rsidR="00947F0E" w:rsidRDefault="00947F0E">
      <w:pPr>
        <w:pStyle w:val="Heading5"/>
        <w:rPr>
          <w:ins w:id="265" w:author="Annie" w:date="2012-03-06T14:23:00Z"/>
        </w:rPr>
        <w:pPrChange w:id="266" w:author="Annie" w:date="2012-03-06T14:46:00Z">
          <w:pPr/>
        </w:pPrChange>
      </w:pPr>
      <w:ins w:id="267" w:author="Annie" w:date="2012-03-06T14:23:00Z">
        <w:r>
          <w:t xml:space="preserve">   </w:t>
        </w:r>
        <w:proofErr w:type="gramStart"/>
        <w:r>
          <w:t>chat/1</w:t>
        </w:r>
        <w:proofErr w:type="gramEnd"/>
        <w:r>
          <w:t>,</w:t>
        </w:r>
      </w:ins>
    </w:p>
    <w:p w:rsidR="00947F0E" w:rsidRDefault="00947F0E">
      <w:pPr>
        <w:pStyle w:val="Heading5"/>
        <w:rPr>
          <w:ins w:id="268" w:author="Annie" w:date="2012-03-06T14:23:00Z"/>
        </w:rPr>
        <w:pPrChange w:id="269" w:author="Annie" w:date="2012-03-06T14:46:00Z">
          <w:pPr/>
        </w:pPrChange>
      </w:pPr>
      <w:ins w:id="270" w:author="Annie" w:date="2012-03-06T14:23:00Z">
        <w:r>
          <w:t xml:space="preserve">   </w:t>
        </w:r>
        <w:proofErr w:type="gramStart"/>
        <w:r>
          <w:t>chat/2</w:t>
        </w:r>
        <w:proofErr w:type="gramEnd"/>
        <w:r>
          <w:t>,</w:t>
        </w:r>
      </w:ins>
    </w:p>
    <w:p w:rsidR="00947F0E" w:rsidRDefault="00947F0E">
      <w:pPr>
        <w:pStyle w:val="Heading5"/>
        <w:rPr>
          <w:ins w:id="271" w:author="Annie" w:date="2012-03-06T14:23:00Z"/>
        </w:rPr>
        <w:pPrChange w:id="272" w:author="Annie" w:date="2012-03-06T14:46:00Z">
          <w:pPr/>
        </w:pPrChange>
      </w:pPr>
      <w:ins w:id="273" w:author="Annie" w:date="2012-03-06T14:23:00Z">
        <w:r>
          <w:t xml:space="preserve">   </w:t>
        </w:r>
        <w:proofErr w:type="gramStart"/>
        <w:r>
          <w:t>chat/3</w:t>
        </w:r>
        <w:proofErr w:type="gramEnd"/>
        <w:r>
          <w:t>,</w:t>
        </w:r>
      </w:ins>
    </w:p>
    <w:p w:rsidR="00947F0E" w:rsidRDefault="00947F0E">
      <w:pPr>
        <w:pStyle w:val="Heading5"/>
        <w:rPr>
          <w:ins w:id="274" w:author="Annie" w:date="2012-03-06T14:23:00Z"/>
        </w:rPr>
        <w:pPrChange w:id="275" w:author="Annie" w:date="2012-03-06T14:46:00Z">
          <w:pPr/>
        </w:pPrChange>
      </w:pPr>
      <w:ins w:id="276" w:author="Annie" w:date="2012-03-06T14:23:00Z">
        <w:r>
          <w:t xml:space="preserve">   </w:t>
        </w:r>
        <w:proofErr w:type="spellStart"/>
        <w:proofErr w:type="gramStart"/>
        <w:r>
          <w:t>createWritelnDelegate</w:t>
        </w:r>
        <w:proofErr w:type="spellEnd"/>
        <w:r>
          <w:t>/2</w:t>
        </w:r>
        <w:proofErr w:type="gramEnd"/>
        <w:r>
          <w:t>,</w:t>
        </w:r>
      </w:ins>
    </w:p>
    <w:p w:rsidR="00947F0E" w:rsidRDefault="00947F0E">
      <w:pPr>
        <w:pStyle w:val="Heading5"/>
        <w:rPr>
          <w:ins w:id="277" w:author="Annie" w:date="2012-03-06T14:23:00Z"/>
        </w:rPr>
        <w:pPrChange w:id="278" w:author="Annie" w:date="2012-03-06T14:46:00Z">
          <w:pPr/>
        </w:pPrChange>
      </w:pPr>
      <w:ins w:id="279" w:author="Annie" w:date="2012-03-06T14:23:00Z">
        <w:r>
          <w:t xml:space="preserve">   </w:t>
        </w:r>
        <w:proofErr w:type="spellStart"/>
        <w:proofErr w:type="gramStart"/>
        <w:r>
          <w:t>createWritelnDelegate</w:t>
        </w:r>
        <w:proofErr w:type="spellEnd"/>
        <w:r>
          <w:t>/1</w:t>
        </w:r>
        <w:proofErr w:type="gramEnd"/>
        <w:r>
          <w:t>,</w:t>
        </w:r>
      </w:ins>
    </w:p>
    <w:p w:rsidR="00947F0E" w:rsidRDefault="00947F0E">
      <w:pPr>
        <w:pStyle w:val="Heading5"/>
        <w:rPr>
          <w:ins w:id="280" w:author="Annie" w:date="2012-03-06T14:23:00Z"/>
        </w:rPr>
        <w:pPrChange w:id="281" w:author="Annie" w:date="2012-03-06T14:46:00Z">
          <w:pPr/>
        </w:pPrChange>
      </w:pPr>
      <w:ins w:id="282" w:author="Annie" w:date="2012-03-06T14:23:00Z">
        <w:r>
          <w:t xml:space="preserve">   </w:t>
        </w:r>
        <w:proofErr w:type="spellStart"/>
        <w:proofErr w:type="gramStart"/>
        <w:r>
          <w:t>textureIDToImage</w:t>
        </w:r>
        <w:proofErr w:type="spellEnd"/>
        <w:r>
          <w:t>/2</w:t>
        </w:r>
        <w:proofErr w:type="gramEnd"/>
        <w:r>
          <w:t>,</w:t>
        </w:r>
      </w:ins>
    </w:p>
    <w:p w:rsidR="00947F0E" w:rsidRDefault="00947F0E">
      <w:pPr>
        <w:pStyle w:val="Heading5"/>
        <w:rPr>
          <w:ins w:id="283" w:author="Annie" w:date="2012-03-06T14:23:00Z"/>
        </w:rPr>
        <w:pPrChange w:id="284" w:author="Annie" w:date="2012-03-06T14:46:00Z">
          <w:pPr/>
        </w:pPrChange>
      </w:pPr>
      <w:ins w:id="285" w:author="Annie" w:date="2012-03-06T14:23:00Z">
        <w:r>
          <w:t xml:space="preserve">   </w:t>
        </w:r>
        <w:proofErr w:type="spellStart"/>
        <w:proofErr w:type="gramStart"/>
        <w:r>
          <w:t>textureIDToImageParts</w:t>
        </w:r>
        <w:proofErr w:type="spellEnd"/>
        <w:r>
          <w:t>/2</w:t>
        </w:r>
        <w:proofErr w:type="gramEnd"/>
        <w:r>
          <w:t>,</w:t>
        </w:r>
      </w:ins>
    </w:p>
    <w:p w:rsidR="00947F0E" w:rsidRDefault="00947F0E">
      <w:pPr>
        <w:pStyle w:val="Heading5"/>
        <w:rPr>
          <w:ins w:id="286" w:author="Annie" w:date="2012-03-06T14:23:00Z"/>
        </w:rPr>
        <w:pPrChange w:id="287" w:author="Annie" w:date="2012-03-06T14:46:00Z">
          <w:pPr/>
        </w:pPrChange>
      </w:pPr>
      <w:ins w:id="288" w:author="Annie" w:date="2012-03-06T14:23:00Z">
        <w:r>
          <w:t xml:space="preserve">   </w:t>
        </w:r>
        <w:proofErr w:type="spellStart"/>
        <w:proofErr w:type="gramStart"/>
        <w:r>
          <w:t>requestTexture</w:t>
        </w:r>
        <w:proofErr w:type="spellEnd"/>
        <w:r>
          <w:t>/1</w:t>
        </w:r>
        <w:proofErr w:type="gramEnd"/>
        <w:r>
          <w:t>,</w:t>
        </w:r>
      </w:ins>
    </w:p>
    <w:p w:rsidR="00947F0E" w:rsidRDefault="00947F0E">
      <w:pPr>
        <w:pStyle w:val="Heading5"/>
        <w:rPr>
          <w:ins w:id="289" w:author="Annie" w:date="2012-03-06T14:41:00Z"/>
        </w:rPr>
        <w:pPrChange w:id="290" w:author="Annie" w:date="2012-03-06T14:46:00Z">
          <w:pPr>
            <w:pStyle w:val="Heading4"/>
          </w:pPr>
        </w:pPrChange>
      </w:pPr>
      <w:ins w:id="291" w:author="Annie" w:date="2012-03-06T14:23:00Z">
        <w:r>
          <w:lastRenderedPageBreak/>
          <w:t xml:space="preserve">   </w:t>
        </w:r>
        <w:proofErr w:type="spellStart"/>
        <w:proofErr w:type="gramStart"/>
        <w:r>
          <w:t>simObjectColor</w:t>
        </w:r>
        <w:proofErr w:type="spellEnd"/>
        <w:r>
          <w:t>/2</w:t>
        </w:r>
      </w:ins>
      <w:proofErr w:type="gramEnd"/>
    </w:p>
    <w:p w:rsidR="00EB1FA2" w:rsidRDefault="00EB1FA2">
      <w:pPr>
        <w:pStyle w:val="Heading5"/>
        <w:rPr>
          <w:ins w:id="292" w:author="Annie" w:date="2012-03-06T14:41:00Z"/>
        </w:rPr>
        <w:pPrChange w:id="293" w:author="Annie" w:date="2012-03-06T14:46:00Z">
          <w:pPr/>
        </w:pPrChange>
      </w:pPr>
      <w:proofErr w:type="spellStart"/>
      <w:proofErr w:type="gramStart"/>
      <w:ins w:id="294" w:author="Annie" w:date="2012-03-06T14:41:00Z">
        <w:r>
          <w:t>cliCall</w:t>
        </w:r>
        <w:proofErr w:type="spellEnd"/>
        <w:r>
          <w:t>/3</w:t>
        </w:r>
        <w:proofErr w:type="gramEnd"/>
        <w:r>
          <w:t>,</w:t>
        </w:r>
      </w:ins>
    </w:p>
    <w:p w:rsidR="00EB1FA2" w:rsidRDefault="00EB1FA2">
      <w:pPr>
        <w:pStyle w:val="Heading5"/>
        <w:rPr>
          <w:ins w:id="295" w:author="Annie" w:date="2012-03-06T14:41:00Z"/>
        </w:rPr>
        <w:pPrChange w:id="296" w:author="Annie" w:date="2012-03-06T14:46:00Z">
          <w:pPr/>
        </w:pPrChange>
      </w:pPr>
      <w:ins w:id="297" w:author="Annie" w:date="2012-03-06T14:41:00Z">
        <w:r>
          <w:t xml:space="preserve">            </w:t>
        </w:r>
        <w:proofErr w:type="spellStart"/>
        <w:proofErr w:type="gramStart"/>
        <w:r>
          <w:t>cliGet</w:t>
        </w:r>
        <w:proofErr w:type="spellEnd"/>
        <w:r>
          <w:t>/3</w:t>
        </w:r>
        <w:proofErr w:type="gramEnd"/>
        <w:r>
          <w:t>,</w:t>
        </w:r>
      </w:ins>
    </w:p>
    <w:p w:rsidR="00EB1FA2" w:rsidRDefault="00EB1FA2">
      <w:pPr>
        <w:pStyle w:val="Heading5"/>
        <w:rPr>
          <w:ins w:id="298" w:author="Annie" w:date="2012-03-06T14:41:00Z"/>
        </w:rPr>
        <w:pPrChange w:id="299" w:author="Annie" w:date="2012-03-06T14:46:00Z">
          <w:pPr/>
        </w:pPrChange>
      </w:pPr>
      <w:ins w:id="300" w:author="Annie" w:date="2012-03-06T14:41:00Z">
        <w:r>
          <w:t xml:space="preserve">            </w:t>
        </w:r>
        <w:proofErr w:type="spellStart"/>
        <w:proofErr w:type="gramStart"/>
        <w:r>
          <w:t>cliSet</w:t>
        </w:r>
        <w:proofErr w:type="spellEnd"/>
        <w:r>
          <w:t>/3</w:t>
        </w:r>
        <w:proofErr w:type="gramEnd"/>
        <w:r>
          <w:t>,</w:t>
        </w:r>
      </w:ins>
    </w:p>
    <w:p w:rsidR="00EB1FA2" w:rsidRDefault="00EB1FA2">
      <w:pPr>
        <w:pStyle w:val="Heading5"/>
        <w:rPr>
          <w:ins w:id="301" w:author="Annie" w:date="2012-03-06T14:41:00Z"/>
        </w:rPr>
        <w:pPrChange w:id="302" w:author="Annie" w:date="2012-03-06T14:46:00Z">
          <w:pPr/>
        </w:pPrChange>
      </w:pPr>
      <w:ins w:id="303" w:author="Annie" w:date="2012-03-06T14:41:00Z">
        <w:r>
          <w:t xml:space="preserve">            </w:t>
        </w:r>
        <w:proofErr w:type="spellStart"/>
        <w:proofErr w:type="gramStart"/>
        <w:r>
          <w:t>cliToData</w:t>
        </w:r>
        <w:proofErr w:type="spellEnd"/>
        <w:r>
          <w:t>/2</w:t>
        </w:r>
        <w:proofErr w:type="gramEnd"/>
        <w:r>
          <w:t>,</w:t>
        </w:r>
      </w:ins>
    </w:p>
    <w:p w:rsidR="00EB1FA2" w:rsidRDefault="00EB1FA2">
      <w:pPr>
        <w:pStyle w:val="Heading5"/>
        <w:rPr>
          <w:ins w:id="304" w:author="Annie" w:date="2012-03-06T14:41:00Z"/>
        </w:rPr>
        <w:pPrChange w:id="305" w:author="Annie" w:date="2012-03-06T14:46:00Z">
          <w:pPr/>
        </w:pPrChange>
      </w:pPr>
      <w:ins w:id="306" w:author="Annie" w:date="2012-03-06T14:41:00Z">
        <w:r>
          <w:t xml:space="preserve">            </w:t>
        </w:r>
        <w:proofErr w:type="spellStart"/>
        <w:proofErr w:type="gramStart"/>
        <w:r>
          <w:t>cliWriteln</w:t>
        </w:r>
        <w:proofErr w:type="spellEnd"/>
        <w:r>
          <w:t>/1</w:t>
        </w:r>
        <w:proofErr w:type="gramEnd"/>
        <w:r>
          <w:t>,</w:t>
        </w:r>
      </w:ins>
    </w:p>
    <w:p w:rsidR="00EB1FA2" w:rsidRDefault="00EB1FA2">
      <w:pPr>
        <w:rPr>
          <w:ins w:id="307" w:author="Annie" w:date="2012-03-06T14:30:00Z"/>
        </w:rPr>
        <w:pPrChange w:id="308" w:author="Annie" w:date="2012-03-06T14:46:00Z">
          <w:pPr>
            <w:pStyle w:val="Heading4"/>
          </w:pPr>
        </w:pPrChange>
      </w:pPr>
      <w:ins w:id="309" w:author="Annie" w:date="2012-03-06T14:41:00Z">
        <w:r>
          <w:t xml:space="preserve">[2:40:38 PM | Edited 2:40:50 PM] Douglas R. Miles: </w:t>
        </w:r>
        <w:proofErr w:type="spellStart"/>
        <w:r>
          <w:t>simObject</w:t>
        </w:r>
        <w:proofErr w:type="spellEnd"/>
        <w:r>
          <w:t xml:space="preserve">(X), </w:t>
        </w:r>
        <w:proofErr w:type="spellStart"/>
        <w:r>
          <w:t>toLocalVect</w:t>
        </w:r>
        <w:proofErr w:type="spellEnd"/>
        <w:r>
          <w:t>(X</w:t>
        </w:r>
        <w:proofErr w:type="gramStart"/>
        <w:r>
          <w:t>,P</w:t>
        </w:r>
        <w:proofErr w:type="gramEnd"/>
        <w:r>
          <w:t>).</w:t>
        </w:r>
      </w:ins>
    </w:p>
    <w:p w:rsidR="008548D7" w:rsidRDefault="008548D7">
      <w:pPr>
        <w:pStyle w:val="Heading4"/>
        <w:rPr>
          <w:ins w:id="310" w:author="Annie" w:date="2012-03-06T14:30:00Z"/>
        </w:rPr>
      </w:pPr>
      <w:proofErr w:type="spellStart"/>
      <w:proofErr w:type="gramStart"/>
      <w:ins w:id="311" w:author="Annie" w:date="2012-03-06T14:30:00Z">
        <w:r>
          <w:t>cliinterface</w:t>
        </w:r>
        <w:proofErr w:type="spellEnd"/>
        <w:proofErr w:type="gramEnd"/>
      </w:ins>
    </w:p>
    <w:p w:rsidR="008548D7" w:rsidRDefault="008548D7" w:rsidP="008548D7">
      <w:pPr>
        <w:rPr>
          <w:ins w:id="312" w:author="Annie" w:date="2012-03-06T14:30:00Z"/>
        </w:rPr>
      </w:pPr>
      <w:ins w:id="313" w:author="Annie" w:date="2012-03-06T14:30:00Z">
        <w:r>
          <w:t xml:space="preserve"> </w:t>
        </w:r>
        <w:proofErr w:type="spellStart"/>
        <w:proofErr w:type="gramStart"/>
        <w:r>
          <w:t>cli_debug</w:t>
        </w:r>
        <w:proofErr w:type="spellEnd"/>
        <w:r>
          <w:t>/1</w:t>
        </w:r>
        <w:proofErr w:type="gramEnd"/>
        <w:r>
          <w:t>,</w:t>
        </w:r>
      </w:ins>
    </w:p>
    <w:p w:rsidR="008548D7" w:rsidRDefault="008548D7" w:rsidP="008548D7">
      <w:pPr>
        <w:rPr>
          <w:ins w:id="314" w:author="Annie" w:date="2012-03-06T14:30:00Z"/>
        </w:rPr>
      </w:pPr>
      <w:ins w:id="315" w:author="Annie" w:date="2012-03-06T14:30:00Z">
        <w:r>
          <w:t xml:space="preserve">            </w:t>
        </w:r>
        <w:proofErr w:type="spellStart"/>
        <w:proofErr w:type="gramStart"/>
        <w:r>
          <w:t>cli_Eval</w:t>
        </w:r>
        <w:proofErr w:type="spellEnd"/>
        <w:r>
          <w:t>/3</w:t>
        </w:r>
        <w:proofErr w:type="gramEnd"/>
        <w:r>
          <w:t>,</w:t>
        </w:r>
      </w:ins>
    </w:p>
    <w:p w:rsidR="008548D7" w:rsidRDefault="008548D7" w:rsidP="008548D7">
      <w:pPr>
        <w:rPr>
          <w:ins w:id="316" w:author="Annie" w:date="2012-03-06T14:30:00Z"/>
        </w:rPr>
      </w:pPr>
      <w:ins w:id="317" w:author="Annie" w:date="2012-03-06T14:30:00Z">
        <w:r>
          <w:t xml:space="preserve">            </w:t>
        </w:r>
        <w:proofErr w:type="spellStart"/>
        <w:proofErr w:type="gramStart"/>
        <w:r>
          <w:t>cli_GetSymbol</w:t>
        </w:r>
        <w:proofErr w:type="spellEnd"/>
        <w:r>
          <w:t>/3</w:t>
        </w:r>
        <w:proofErr w:type="gramEnd"/>
        <w:r>
          <w:t>,</w:t>
        </w:r>
      </w:ins>
    </w:p>
    <w:p w:rsidR="008548D7" w:rsidRDefault="008548D7" w:rsidP="008548D7">
      <w:pPr>
        <w:rPr>
          <w:ins w:id="318" w:author="Annie" w:date="2012-03-06T14:30:00Z"/>
        </w:rPr>
      </w:pPr>
      <w:ins w:id="319" w:author="Annie" w:date="2012-03-06T14:30:00Z">
        <w:r>
          <w:t xml:space="preserve">            </w:t>
        </w:r>
        <w:proofErr w:type="spellStart"/>
        <w:proofErr w:type="gramStart"/>
        <w:r>
          <w:t>cli_Intern</w:t>
        </w:r>
        <w:proofErr w:type="spellEnd"/>
        <w:r>
          <w:t>/3</w:t>
        </w:r>
        <w:proofErr w:type="gramEnd"/>
        <w:r>
          <w:t>,</w:t>
        </w:r>
      </w:ins>
    </w:p>
    <w:p w:rsidR="008548D7" w:rsidRDefault="008548D7" w:rsidP="008548D7">
      <w:pPr>
        <w:rPr>
          <w:ins w:id="320" w:author="Annie" w:date="2012-03-06T14:30:00Z"/>
        </w:rPr>
      </w:pPr>
      <w:ins w:id="321" w:author="Annie" w:date="2012-03-06T14:30:00Z">
        <w:r>
          <w:t xml:space="preserve">            </w:t>
        </w:r>
        <w:proofErr w:type="spellStart"/>
        <w:proofErr w:type="gramStart"/>
        <w:r>
          <w:t>cli_IsDefined</w:t>
        </w:r>
        <w:proofErr w:type="spellEnd"/>
        <w:r>
          <w:t>/2</w:t>
        </w:r>
        <w:proofErr w:type="gramEnd"/>
        <w:r>
          <w:t>,</w:t>
        </w:r>
      </w:ins>
    </w:p>
    <w:p w:rsidR="008548D7" w:rsidRDefault="008548D7" w:rsidP="008548D7">
      <w:pPr>
        <w:rPr>
          <w:ins w:id="322" w:author="Annie" w:date="2012-03-06T14:30:00Z"/>
        </w:rPr>
      </w:pPr>
      <w:ins w:id="323" w:author="Annie" w:date="2012-03-06T14:30:00Z">
        <w:r>
          <w:t xml:space="preserve">            </w:t>
        </w:r>
        <w:proofErr w:type="spellStart"/>
        <w:proofErr w:type="gramStart"/>
        <w:r>
          <w:t>cliAddEventHandler</w:t>
        </w:r>
        <w:proofErr w:type="spellEnd"/>
        <w:r>
          <w:t>/3</w:t>
        </w:r>
        <w:proofErr w:type="gramEnd"/>
        <w:r>
          <w:t>,</w:t>
        </w:r>
      </w:ins>
    </w:p>
    <w:p w:rsidR="008548D7" w:rsidRDefault="008548D7" w:rsidP="008548D7">
      <w:pPr>
        <w:rPr>
          <w:ins w:id="324" w:author="Annie" w:date="2012-03-06T14:30:00Z"/>
        </w:rPr>
      </w:pPr>
      <w:ins w:id="325" w:author="Annie" w:date="2012-03-06T14:30:00Z">
        <w:r>
          <w:t xml:space="preserve">            </w:t>
        </w:r>
        <w:proofErr w:type="spellStart"/>
        <w:proofErr w:type="gramStart"/>
        <w:r>
          <w:t>cliAddLayout</w:t>
        </w:r>
        <w:proofErr w:type="spellEnd"/>
        <w:r>
          <w:t>/2</w:t>
        </w:r>
        <w:proofErr w:type="gramEnd"/>
        <w:r>
          <w:t>,</w:t>
        </w:r>
      </w:ins>
    </w:p>
    <w:p w:rsidR="008548D7" w:rsidRDefault="008548D7" w:rsidP="008548D7">
      <w:pPr>
        <w:rPr>
          <w:ins w:id="326" w:author="Annie" w:date="2012-03-06T14:30:00Z"/>
        </w:rPr>
      </w:pPr>
      <w:ins w:id="327" w:author="Annie" w:date="2012-03-06T14:30:00Z">
        <w:r>
          <w:t xml:space="preserve">            </w:t>
        </w:r>
        <w:proofErr w:type="spellStart"/>
        <w:proofErr w:type="gramStart"/>
        <w:r>
          <w:t>cliArrayToTerm</w:t>
        </w:r>
        <w:proofErr w:type="spellEnd"/>
        <w:r>
          <w:t>/2</w:t>
        </w:r>
        <w:proofErr w:type="gramEnd"/>
        <w:r>
          <w:t>,</w:t>
        </w:r>
      </w:ins>
    </w:p>
    <w:p w:rsidR="008548D7" w:rsidRDefault="008548D7" w:rsidP="008548D7">
      <w:pPr>
        <w:rPr>
          <w:ins w:id="328" w:author="Annie" w:date="2012-03-06T14:30:00Z"/>
        </w:rPr>
      </w:pPr>
      <w:ins w:id="329" w:author="Annie" w:date="2012-03-06T14:30:00Z">
        <w:r>
          <w:t xml:space="preserve">            </w:t>
        </w:r>
        <w:proofErr w:type="spellStart"/>
        <w:proofErr w:type="gramStart"/>
        <w:r>
          <w:t>cliArrayToTermList</w:t>
        </w:r>
        <w:proofErr w:type="spellEnd"/>
        <w:r>
          <w:t>/2</w:t>
        </w:r>
        <w:proofErr w:type="gramEnd"/>
        <w:r>
          <w:t>,</w:t>
        </w:r>
      </w:ins>
    </w:p>
    <w:p w:rsidR="008548D7" w:rsidRDefault="008548D7" w:rsidP="008548D7">
      <w:pPr>
        <w:rPr>
          <w:ins w:id="330" w:author="Annie" w:date="2012-03-06T14:30:00Z"/>
        </w:rPr>
      </w:pPr>
      <w:ins w:id="331" w:author="Annie" w:date="2012-03-06T14:30:00Z">
        <w:r>
          <w:t xml:space="preserve">            </w:t>
        </w:r>
        <w:proofErr w:type="spellStart"/>
        <w:proofErr w:type="gramStart"/>
        <w:r>
          <w:t>cliCall</w:t>
        </w:r>
        <w:proofErr w:type="spellEnd"/>
        <w:r>
          <w:t>/3</w:t>
        </w:r>
        <w:proofErr w:type="gramEnd"/>
        <w:r>
          <w:t>,</w:t>
        </w:r>
      </w:ins>
    </w:p>
    <w:p w:rsidR="008548D7" w:rsidRDefault="008548D7" w:rsidP="008548D7">
      <w:pPr>
        <w:rPr>
          <w:ins w:id="332" w:author="Annie" w:date="2012-03-06T14:30:00Z"/>
        </w:rPr>
      </w:pPr>
      <w:ins w:id="333" w:author="Annie" w:date="2012-03-06T14:30:00Z">
        <w:r>
          <w:t xml:space="preserve">            </w:t>
        </w:r>
        <w:proofErr w:type="spellStart"/>
        <w:proofErr w:type="gramStart"/>
        <w:r>
          <w:t>cliCall</w:t>
        </w:r>
        <w:proofErr w:type="spellEnd"/>
        <w:r>
          <w:t>/4</w:t>
        </w:r>
        <w:proofErr w:type="gramEnd"/>
        <w:r>
          <w:t>,</w:t>
        </w:r>
      </w:ins>
    </w:p>
    <w:p w:rsidR="008548D7" w:rsidRDefault="008548D7" w:rsidP="008548D7">
      <w:pPr>
        <w:rPr>
          <w:ins w:id="334" w:author="Annie" w:date="2012-03-06T14:30:00Z"/>
        </w:rPr>
      </w:pPr>
      <w:ins w:id="335" w:author="Annie" w:date="2012-03-06T14:30:00Z">
        <w:r>
          <w:t xml:space="preserve">            </w:t>
        </w:r>
        <w:proofErr w:type="spellStart"/>
        <w:proofErr w:type="gramStart"/>
        <w:r>
          <w:t>cliCol</w:t>
        </w:r>
        <w:proofErr w:type="spellEnd"/>
        <w:r>
          <w:t>/2</w:t>
        </w:r>
        <w:proofErr w:type="gramEnd"/>
        <w:r>
          <w:t>,</w:t>
        </w:r>
      </w:ins>
    </w:p>
    <w:p w:rsidR="008548D7" w:rsidRDefault="008548D7" w:rsidP="008548D7">
      <w:pPr>
        <w:rPr>
          <w:ins w:id="336" w:author="Annie" w:date="2012-03-06T14:30:00Z"/>
        </w:rPr>
      </w:pPr>
      <w:ins w:id="337" w:author="Annie" w:date="2012-03-06T14:30:00Z">
        <w:r>
          <w:t xml:space="preserve">            </w:t>
        </w:r>
        <w:proofErr w:type="spellStart"/>
        <w:proofErr w:type="gramStart"/>
        <w:r>
          <w:t>cliCollection</w:t>
        </w:r>
        <w:proofErr w:type="spellEnd"/>
        <w:r>
          <w:t>/2</w:t>
        </w:r>
        <w:proofErr w:type="gramEnd"/>
        <w:r>
          <w:t>,</w:t>
        </w:r>
      </w:ins>
    </w:p>
    <w:p w:rsidR="008548D7" w:rsidRDefault="008548D7" w:rsidP="008548D7">
      <w:pPr>
        <w:rPr>
          <w:ins w:id="338" w:author="Annie" w:date="2012-03-06T14:30:00Z"/>
        </w:rPr>
      </w:pPr>
      <w:ins w:id="339" w:author="Annie" w:date="2012-03-06T14:30:00Z">
        <w:r>
          <w:t xml:space="preserve">            </w:t>
        </w:r>
        <w:proofErr w:type="spellStart"/>
        <w:proofErr w:type="gramStart"/>
        <w:r>
          <w:t>cliFindClass</w:t>
        </w:r>
        <w:proofErr w:type="spellEnd"/>
        <w:r>
          <w:t>/2</w:t>
        </w:r>
        <w:proofErr w:type="gramEnd"/>
        <w:r>
          <w:t>,</w:t>
        </w:r>
      </w:ins>
    </w:p>
    <w:p w:rsidR="008548D7" w:rsidRDefault="008548D7" w:rsidP="008548D7">
      <w:pPr>
        <w:rPr>
          <w:ins w:id="340" w:author="Annie" w:date="2012-03-06T14:30:00Z"/>
        </w:rPr>
      </w:pPr>
      <w:ins w:id="341" w:author="Annie" w:date="2012-03-06T14:30:00Z">
        <w:r>
          <w:t xml:space="preserve">            </w:t>
        </w:r>
        <w:proofErr w:type="spellStart"/>
        <w:proofErr w:type="gramStart"/>
        <w:r>
          <w:t>cliFindMethod</w:t>
        </w:r>
        <w:proofErr w:type="spellEnd"/>
        <w:r>
          <w:t>/3</w:t>
        </w:r>
        <w:proofErr w:type="gramEnd"/>
        <w:r>
          <w:t>,</w:t>
        </w:r>
      </w:ins>
    </w:p>
    <w:p w:rsidR="008548D7" w:rsidRDefault="008548D7" w:rsidP="008548D7">
      <w:pPr>
        <w:rPr>
          <w:ins w:id="342" w:author="Annie" w:date="2012-03-06T14:30:00Z"/>
        </w:rPr>
      </w:pPr>
      <w:ins w:id="343" w:author="Annie" w:date="2012-03-06T14:30:00Z">
        <w:r>
          <w:t xml:space="preserve">            </w:t>
        </w:r>
        <w:proofErr w:type="spellStart"/>
        <w:proofErr w:type="gramStart"/>
        <w:r>
          <w:t>cliFindType</w:t>
        </w:r>
        <w:proofErr w:type="spellEnd"/>
        <w:r>
          <w:t>/2</w:t>
        </w:r>
        <w:proofErr w:type="gramEnd"/>
        <w:r>
          <w:t>,</w:t>
        </w:r>
      </w:ins>
    </w:p>
    <w:p w:rsidR="008548D7" w:rsidRDefault="008548D7" w:rsidP="008548D7">
      <w:pPr>
        <w:rPr>
          <w:ins w:id="344" w:author="Annie" w:date="2012-03-06T14:30:00Z"/>
        </w:rPr>
      </w:pPr>
      <w:ins w:id="345" w:author="Annie" w:date="2012-03-06T14:30:00Z">
        <w:r>
          <w:t xml:space="preserve">            </w:t>
        </w:r>
        <w:proofErr w:type="spellStart"/>
        <w:proofErr w:type="gramStart"/>
        <w:r>
          <w:t>cliGet</w:t>
        </w:r>
        <w:proofErr w:type="spellEnd"/>
        <w:r>
          <w:t>/3</w:t>
        </w:r>
        <w:proofErr w:type="gramEnd"/>
        <w:r>
          <w:t>,</w:t>
        </w:r>
      </w:ins>
    </w:p>
    <w:p w:rsidR="008548D7" w:rsidRDefault="008548D7" w:rsidP="008548D7">
      <w:pPr>
        <w:rPr>
          <w:ins w:id="346" w:author="Annie" w:date="2012-03-06T14:30:00Z"/>
        </w:rPr>
      </w:pPr>
      <w:ins w:id="347" w:author="Annie" w:date="2012-03-06T14:30:00Z">
        <w:r>
          <w:t xml:space="preserve">            </w:t>
        </w:r>
        <w:proofErr w:type="spellStart"/>
        <w:proofErr w:type="gramStart"/>
        <w:r>
          <w:t>cliGetRaw</w:t>
        </w:r>
        <w:proofErr w:type="spellEnd"/>
        <w:r>
          <w:t>/3</w:t>
        </w:r>
        <w:proofErr w:type="gramEnd"/>
        <w:r>
          <w:t>,</w:t>
        </w:r>
      </w:ins>
    </w:p>
    <w:p w:rsidR="008548D7" w:rsidRDefault="008548D7" w:rsidP="008548D7">
      <w:pPr>
        <w:rPr>
          <w:ins w:id="348" w:author="Annie" w:date="2012-03-06T14:30:00Z"/>
        </w:rPr>
      </w:pPr>
      <w:ins w:id="349" w:author="Annie" w:date="2012-03-06T14:30:00Z">
        <w:r>
          <w:lastRenderedPageBreak/>
          <w:t xml:space="preserve">            </w:t>
        </w:r>
        <w:proofErr w:type="spellStart"/>
        <w:proofErr w:type="gramStart"/>
        <w:r>
          <w:t>cliGetType</w:t>
        </w:r>
        <w:proofErr w:type="spellEnd"/>
        <w:r>
          <w:t>/2</w:t>
        </w:r>
        <w:proofErr w:type="gramEnd"/>
        <w:r>
          <w:t>,</w:t>
        </w:r>
      </w:ins>
    </w:p>
    <w:p w:rsidR="008548D7" w:rsidRDefault="008548D7" w:rsidP="008548D7">
      <w:pPr>
        <w:rPr>
          <w:ins w:id="350" w:author="Annie" w:date="2012-03-06T14:30:00Z"/>
        </w:rPr>
      </w:pPr>
      <w:ins w:id="351" w:author="Annie" w:date="2012-03-06T14:30:00Z">
        <w:r>
          <w:t xml:space="preserve">            </w:t>
        </w:r>
        <w:proofErr w:type="spellStart"/>
        <w:proofErr w:type="gramStart"/>
        <w:r>
          <w:t>cliIsNull</w:t>
        </w:r>
        <w:proofErr w:type="spellEnd"/>
        <w:r>
          <w:t>/1</w:t>
        </w:r>
        <w:proofErr w:type="gramEnd"/>
        <w:r>
          <w:t>,</w:t>
        </w:r>
      </w:ins>
    </w:p>
    <w:p w:rsidR="008548D7" w:rsidRDefault="008548D7" w:rsidP="008548D7">
      <w:pPr>
        <w:rPr>
          <w:ins w:id="352" w:author="Annie" w:date="2012-03-06T14:30:00Z"/>
        </w:rPr>
      </w:pPr>
      <w:ins w:id="353" w:author="Annie" w:date="2012-03-06T14:30:00Z">
        <w:r>
          <w:t xml:space="preserve">            </w:t>
        </w:r>
        <w:proofErr w:type="spellStart"/>
        <w:proofErr w:type="gramStart"/>
        <w:r>
          <w:t>cliIsObject</w:t>
        </w:r>
        <w:proofErr w:type="spellEnd"/>
        <w:r>
          <w:t>/1</w:t>
        </w:r>
        <w:proofErr w:type="gramEnd"/>
        <w:r>
          <w:t>,</w:t>
        </w:r>
      </w:ins>
    </w:p>
    <w:p w:rsidR="008548D7" w:rsidRDefault="008548D7" w:rsidP="008548D7">
      <w:pPr>
        <w:rPr>
          <w:ins w:id="354" w:author="Annie" w:date="2012-03-06T14:30:00Z"/>
        </w:rPr>
      </w:pPr>
      <w:ins w:id="355" w:author="Annie" w:date="2012-03-06T14:30:00Z">
        <w:r>
          <w:t xml:space="preserve">            </w:t>
        </w:r>
        <w:proofErr w:type="spellStart"/>
        <w:proofErr w:type="gramStart"/>
        <w:r>
          <w:t>cliIsType</w:t>
        </w:r>
        <w:proofErr w:type="spellEnd"/>
        <w:r>
          <w:t>/2</w:t>
        </w:r>
        <w:proofErr w:type="gramEnd"/>
        <w:r>
          <w:t xml:space="preserve">,            </w:t>
        </w:r>
      </w:ins>
    </w:p>
    <w:p w:rsidR="008548D7" w:rsidRDefault="008548D7" w:rsidP="008548D7">
      <w:pPr>
        <w:rPr>
          <w:ins w:id="356" w:author="Annie" w:date="2012-03-06T14:30:00Z"/>
        </w:rPr>
      </w:pPr>
      <w:ins w:id="357" w:author="Annie" w:date="2012-03-06T14:30:00Z">
        <w:r>
          <w:t xml:space="preserve">            </w:t>
        </w:r>
        <w:proofErr w:type="spellStart"/>
        <w:proofErr w:type="gramStart"/>
        <w:r>
          <w:t>cliLoadAssembly</w:t>
        </w:r>
        <w:proofErr w:type="spellEnd"/>
        <w:r>
          <w:t>/1</w:t>
        </w:r>
        <w:proofErr w:type="gramEnd"/>
        <w:r>
          <w:t>,</w:t>
        </w:r>
      </w:ins>
    </w:p>
    <w:p w:rsidR="008548D7" w:rsidRDefault="008548D7" w:rsidP="008548D7">
      <w:pPr>
        <w:rPr>
          <w:ins w:id="358" w:author="Annie" w:date="2012-03-06T14:30:00Z"/>
        </w:rPr>
      </w:pPr>
      <w:ins w:id="359" w:author="Annie" w:date="2012-03-06T14:30:00Z">
        <w:r>
          <w:t xml:space="preserve">            </w:t>
        </w:r>
        <w:proofErr w:type="spellStart"/>
        <w:proofErr w:type="gramStart"/>
        <w:r>
          <w:t>cliMemb</w:t>
        </w:r>
        <w:proofErr w:type="spellEnd"/>
        <w:r>
          <w:t>/2</w:t>
        </w:r>
        <w:proofErr w:type="gramEnd"/>
        <w:r>
          <w:t>,</w:t>
        </w:r>
      </w:ins>
    </w:p>
    <w:p w:rsidR="008548D7" w:rsidRDefault="008548D7" w:rsidP="008548D7">
      <w:pPr>
        <w:rPr>
          <w:ins w:id="360" w:author="Annie" w:date="2012-03-06T14:30:00Z"/>
        </w:rPr>
      </w:pPr>
      <w:ins w:id="361" w:author="Annie" w:date="2012-03-06T14:30:00Z">
        <w:r>
          <w:t xml:space="preserve">            </w:t>
        </w:r>
        <w:proofErr w:type="spellStart"/>
        <w:proofErr w:type="gramStart"/>
        <w:r>
          <w:t>cliMemb</w:t>
        </w:r>
        <w:proofErr w:type="spellEnd"/>
        <w:r>
          <w:t>/3</w:t>
        </w:r>
        <w:proofErr w:type="gramEnd"/>
        <w:r>
          <w:t>,</w:t>
        </w:r>
      </w:ins>
    </w:p>
    <w:p w:rsidR="008548D7" w:rsidRDefault="008548D7" w:rsidP="008548D7">
      <w:pPr>
        <w:rPr>
          <w:ins w:id="362" w:author="Annie" w:date="2012-03-06T14:30:00Z"/>
        </w:rPr>
      </w:pPr>
      <w:ins w:id="363" w:author="Annie" w:date="2012-03-06T14:30:00Z">
        <w:r>
          <w:t xml:space="preserve">            </w:t>
        </w:r>
        <w:proofErr w:type="spellStart"/>
        <w:proofErr w:type="gramStart"/>
        <w:r>
          <w:t>cliMembers</w:t>
        </w:r>
        <w:proofErr w:type="spellEnd"/>
        <w:r>
          <w:t>/2</w:t>
        </w:r>
        <w:proofErr w:type="gramEnd"/>
        <w:r>
          <w:t>,</w:t>
        </w:r>
      </w:ins>
    </w:p>
    <w:p w:rsidR="008548D7" w:rsidRDefault="008548D7" w:rsidP="008548D7">
      <w:pPr>
        <w:rPr>
          <w:ins w:id="364" w:author="Annie" w:date="2012-03-06T14:30:00Z"/>
        </w:rPr>
      </w:pPr>
      <w:ins w:id="365" w:author="Annie" w:date="2012-03-06T14:30:00Z">
        <w:r>
          <w:t xml:space="preserve">            </w:t>
        </w:r>
        <w:proofErr w:type="spellStart"/>
        <w:proofErr w:type="gramStart"/>
        <w:r>
          <w:t>cliNew</w:t>
        </w:r>
        <w:proofErr w:type="spellEnd"/>
        <w:r>
          <w:t>/3</w:t>
        </w:r>
        <w:proofErr w:type="gramEnd"/>
        <w:r>
          <w:t>,</w:t>
        </w:r>
      </w:ins>
    </w:p>
    <w:p w:rsidR="008548D7" w:rsidRDefault="008548D7" w:rsidP="008548D7">
      <w:pPr>
        <w:rPr>
          <w:ins w:id="366" w:author="Annie" w:date="2012-03-06T14:30:00Z"/>
        </w:rPr>
      </w:pPr>
      <w:ins w:id="367" w:author="Annie" w:date="2012-03-06T14:30:00Z">
        <w:r>
          <w:t xml:space="preserve">            </w:t>
        </w:r>
        <w:proofErr w:type="spellStart"/>
        <w:proofErr w:type="gramStart"/>
        <w:r>
          <w:t>cliNew</w:t>
        </w:r>
        <w:proofErr w:type="spellEnd"/>
        <w:r>
          <w:t>/4</w:t>
        </w:r>
        <w:proofErr w:type="gramEnd"/>
        <w:r>
          <w:t>,</w:t>
        </w:r>
      </w:ins>
    </w:p>
    <w:p w:rsidR="008548D7" w:rsidRDefault="008548D7" w:rsidP="008548D7">
      <w:pPr>
        <w:rPr>
          <w:ins w:id="368" w:author="Annie" w:date="2012-03-06T14:30:00Z"/>
        </w:rPr>
      </w:pPr>
      <w:ins w:id="369" w:author="Annie" w:date="2012-03-06T14:30:00Z">
        <w:r>
          <w:t xml:space="preserve">            </w:t>
        </w:r>
        <w:proofErr w:type="spellStart"/>
        <w:proofErr w:type="gramStart"/>
        <w:r>
          <w:t>cliPropsForType</w:t>
        </w:r>
        <w:proofErr w:type="spellEnd"/>
        <w:r>
          <w:t>/2</w:t>
        </w:r>
        <w:proofErr w:type="gramEnd"/>
        <w:r>
          <w:t>,</w:t>
        </w:r>
      </w:ins>
    </w:p>
    <w:p w:rsidR="008548D7" w:rsidRDefault="008548D7" w:rsidP="008548D7">
      <w:pPr>
        <w:rPr>
          <w:ins w:id="370" w:author="Annie" w:date="2012-03-06T14:30:00Z"/>
        </w:rPr>
      </w:pPr>
      <w:ins w:id="371" w:author="Annie" w:date="2012-03-06T14:30:00Z">
        <w:r>
          <w:t xml:space="preserve">            </w:t>
        </w:r>
        <w:proofErr w:type="spellStart"/>
        <w:proofErr w:type="gramStart"/>
        <w:r>
          <w:t>cliSet</w:t>
        </w:r>
        <w:proofErr w:type="spellEnd"/>
        <w:r>
          <w:t>/3</w:t>
        </w:r>
        <w:proofErr w:type="gramEnd"/>
        <w:r>
          <w:t>,</w:t>
        </w:r>
      </w:ins>
    </w:p>
    <w:p w:rsidR="008548D7" w:rsidRDefault="008548D7" w:rsidP="008548D7">
      <w:pPr>
        <w:rPr>
          <w:ins w:id="372" w:author="Annie" w:date="2012-03-06T14:30:00Z"/>
        </w:rPr>
      </w:pPr>
      <w:ins w:id="373" w:author="Annie" w:date="2012-03-06T14:30:00Z">
        <w:r>
          <w:t xml:space="preserve">            </w:t>
        </w:r>
        <w:proofErr w:type="spellStart"/>
        <w:proofErr w:type="gramStart"/>
        <w:r>
          <w:t>cliSetRaw</w:t>
        </w:r>
        <w:proofErr w:type="spellEnd"/>
        <w:r>
          <w:t>/3</w:t>
        </w:r>
        <w:proofErr w:type="gramEnd"/>
        <w:r>
          <w:t>,</w:t>
        </w:r>
      </w:ins>
    </w:p>
    <w:p w:rsidR="008548D7" w:rsidRDefault="008548D7" w:rsidP="008548D7">
      <w:pPr>
        <w:rPr>
          <w:ins w:id="374" w:author="Annie" w:date="2012-03-06T14:30:00Z"/>
        </w:rPr>
      </w:pPr>
      <w:ins w:id="375" w:author="Annie" w:date="2012-03-06T14:30:00Z">
        <w:r>
          <w:t xml:space="preserve">            </w:t>
        </w:r>
        <w:proofErr w:type="spellStart"/>
        <w:proofErr w:type="gramStart"/>
        <w:r>
          <w:t>cliSubProperty</w:t>
        </w:r>
        <w:proofErr w:type="spellEnd"/>
        <w:r>
          <w:t>/2</w:t>
        </w:r>
        <w:proofErr w:type="gramEnd"/>
        <w:r>
          <w:t>,</w:t>
        </w:r>
      </w:ins>
    </w:p>
    <w:p w:rsidR="008548D7" w:rsidRDefault="008548D7" w:rsidP="008548D7">
      <w:pPr>
        <w:rPr>
          <w:ins w:id="376" w:author="Annie" w:date="2012-03-06T14:30:00Z"/>
        </w:rPr>
      </w:pPr>
      <w:ins w:id="377" w:author="Annie" w:date="2012-03-06T14:30:00Z">
        <w:r>
          <w:t xml:space="preserve">            </w:t>
        </w:r>
        <w:proofErr w:type="spellStart"/>
        <w:proofErr w:type="gramStart"/>
        <w:r>
          <w:t>cliShortType</w:t>
        </w:r>
        <w:proofErr w:type="spellEnd"/>
        <w:r>
          <w:t>/2</w:t>
        </w:r>
        <w:proofErr w:type="gramEnd"/>
        <w:r>
          <w:t>,</w:t>
        </w:r>
      </w:ins>
    </w:p>
    <w:p w:rsidR="008548D7" w:rsidRDefault="008548D7" w:rsidP="008548D7">
      <w:pPr>
        <w:rPr>
          <w:ins w:id="378" w:author="Annie" w:date="2012-03-06T14:30:00Z"/>
        </w:rPr>
      </w:pPr>
      <w:ins w:id="379" w:author="Annie" w:date="2012-03-06T14:30:00Z">
        <w:r>
          <w:t xml:space="preserve">            </w:t>
        </w:r>
        <w:proofErr w:type="spellStart"/>
        <w:proofErr w:type="gramStart"/>
        <w:r>
          <w:t>cliSubclass</w:t>
        </w:r>
        <w:proofErr w:type="spellEnd"/>
        <w:r>
          <w:t>/2</w:t>
        </w:r>
        <w:proofErr w:type="gramEnd"/>
        <w:r>
          <w:t>,</w:t>
        </w:r>
      </w:ins>
    </w:p>
    <w:p w:rsidR="008548D7" w:rsidRDefault="008548D7" w:rsidP="008548D7">
      <w:pPr>
        <w:rPr>
          <w:ins w:id="380" w:author="Annie" w:date="2012-03-06T14:30:00Z"/>
        </w:rPr>
      </w:pPr>
      <w:ins w:id="381" w:author="Annie" w:date="2012-03-06T14:30:00Z">
        <w:r>
          <w:t xml:space="preserve">            </w:t>
        </w:r>
        <w:proofErr w:type="spellStart"/>
        <w:proofErr w:type="gramStart"/>
        <w:r>
          <w:t>cliToData</w:t>
        </w:r>
        <w:proofErr w:type="spellEnd"/>
        <w:r>
          <w:t>/2</w:t>
        </w:r>
        <w:proofErr w:type="gramEnd"/>
        <w:r>
          <w:t>,</w:t>
        </w:r>
      </w:ins>
    </w:p>
    <w:p w:rsidR="008548D7" w:rsidRDefault="008548D7" w:rsidP="008548D7">
      <w:pPr>
        <w:rPr>
          <w:ins w:id="382" w:author="Annie" w:date="2012-03-06T14:30:00Z"/>
        </w:rPr>
      </w:pPr>
      <w:ins w:id="383" w:author="Annie" w:date="2012-03-06T14:30:00Z">
        <w:r>
          <w:t xml:space="preserve">            </w:t>
        </w:r>
        <w:proofErr w:type="spellStart"/>
        <w:proofErr w:type="gramStart"/>
        <w:r>
          <w:t>cliToData</w:t>
        </w:r>
        <w:proofErr w:type="spellEnd"/>
        <w:r>
          <w:t>/3</w:t>
        </w:r>
        <w:proofErr w:type="gramEnd"/>
        <w:r>
          <w:t>,</w:t>
        </w:r>
      </w:ins>
    </w:p>
    <w:p w:rsidR="008548D7" w:rsidRDefault="008548D7" w:rsidP="008548D7">
      <w:pPr>
        <w:rPr>
          <w:ins w:id="384" w:author="Annie" w:date="2012-03-06T14:30:00Z"/>
        </w:rPr>
      </w:pPr>
      <w:ins w:id="385" w:author="Annie" w:date="2012-03-06T14:30:00Z">
        <w:r>
          <w:t xml:space="preserve">            </w:t>
        </w:r>
        <w:proofErr w:type="spellStart"/>
        <w:proofErr w:type="gramStart"/>
        <w:r>
          <w:t>cliToFromLayout</w:t>
        </w:r>
        <w:proofErr w:type="spellEnd"/>
        <w:r>
          <w:t>/3</w:t>
        </w:r>
        <w:proofErr w:type="gramEnd"/>
        <w:r>
          <w:t>,</w:t>
        </w:r>
      </w:ins>
    </w:p>
    <w:p w:rsidR="008548D7" w:rsidRDefault="008548D7" w:rsidP="008548D7">
      <w:pPr>
        <w:rPr>
          <w:ins w:id="386" w:author="Annie" w:date="2012-03-06T14:30:00Z"/>
        </w:rPr>
      </w:pPr>
      <w:ins w:id="387" w:author="Annie" w:date="2012-03-06T14:30:00Z">
        <w:r>
          <w:t xml:space="preserve">            </w:t>
        </w:r>
        <w:proofErr w:type="spellStart"/>
        <w:proofErr w:type="gramStart"/>
        <w:r>
          <w:t>cliToString</w:t>
        </w:r>
        <w:proofErr w:type="spellEnd"/>
        <w:r>
          <w:t>/2</w:t>
        </w:r>
        <w:proofErr w:type="gramEnd"/>
        <w:r>
          <w:t>,</w:t>
        </w:r>
      </w:ins>
    </w:p>
    <w:p w:rsidR="008548D7" w:rsidRDefault="008548D7" w:rsidP="008548D7">
      <w:pPr>
        <w:rPr>
          <w:ins w:id="388" w:author="Annie" w:date="2012-03-06T14:30:00Z"/>
        </w:rPr>
      </w:pPr>
      <w:ins w:id="389" w:author="Annie" w:date="2012-03-06T14:30:00Z">
        <w:r>
          <w:t xml:space="preserve">            </w:t>
        </w:r>
        <w:proofErr w:type="spellStart"/>
        <w:proofErr w:type="gramStart"/>
        <w:r>
          <w:t>cliToStringRaw</w:t>
        </w:r>
        <w:proofErr w:type="spellEnd"/>
        <w:r>
          <w:t>/2</w:t>
        </w:r>
        <w:proofErr w:type="gramEnd"/>
        <w:r>
          <w:t>,</w:t>
        </w:r>
      </w:ins>
    </w:p>
    <w:p w:rsidR="008548D7" w:rsidRDefault="008548D7" w:rsidP="008548D7">
      <w:pPr>
        <w:rPr>
          <w:ins w:id="390" w:author="Annie" w:date="2012-03-06T14:30:00Z"/>
        </w:rPr>
      </w:pPr>
      <w:ins w:id="391" w:author="Annie" w:date="2012-03-06T14:30:00Z">
        <w:r>
          <w:t xml:space="preserve">            </w:t>
        </w:r>
        <w:proofErr w:type="spellStart"/>
        <w:proofErr w:type="gramStart"/>
        <w:r>
          <w:t>cliToTagged</w:t>
        </w:r>
        <w:proofErr w:type="spellEnd"/>
        <w:r>
          <w:t>/2</w:t>
        </w:r>
        <w:proofErr w:type="gramEnd"/>
        <w:r>
          <w:t>,</w:t>
        </w:r>
      </w:ins>
    </w:p>
    <w:p w:rsidR="008548D7" w:rsidRDefault="008548D7" w:rsidP="008548D7">
      <w:pPr>
        <w:rPr>
          <w:ins w:id="392" w:author="Annie" w:date="2012-03-06T14:30:00Z"/>
        </w:rPr>
      </w:pPr>
      <w:ins w:id="393" w:author="Annie" w:date="2012-03-06T14:30:00Z">
        <w:r>
          <w:t xml:space="preserve">            </w:t>
        </w:r>
        <w:proofErr w:type="spellStart"/>
        <w:proofErr w:type="gramStart"/>
        <w:r>
          <w:t>cliTypeSpec</w:t>
        </w:r>
        <w:proofErr w:type="spellEnd"/>
        <w:r>
          <w:t>/2</w:t>
        </w:r>
        <w:proofErr w:type="gramEnd"/>
        <w:r>
          <w:t>,</w:t>
        </w:r>
      </w:ins>
    </w:p>
    <w:p w:rsidR="008548D7" w:rsidRDefault="008548D7" w:rsidP="008548D7">
      <w:pPr>
        <w:rPr>
          <w:ins w:id="394" w:author="Annie" w:date="2012-03-06T14:30:00Z"/>
        </w:rPr>
      </w:pPr>
      <w:ins w:id="395" w:author="Annie" w:date="2012-03-06T14:30:00Z">
        <w:r>
          <w:t xml:space="preserve">            </w:t>
        </w:r>
        <w:proofErr w:type="spellStart"/>
        <w:proofErr w:type="gramStart"/>
        <w:r>
          <w:t>cliWrite</w:t>
        </w:r>
        <w:proofErr w:type="spellEnd"/>
        <w:r>
          <w:t>/1</w:t>
        </w:r>
        <w:proofErr w:type="gramEnd"/>
        <w:r>
          <w:t>,</w:t>
        </w:r>
      </w:ins>
    </w:p>
    <w:p w:rsidR="008548D7" w:rsidRDefault="008548D7" w:rsidP="008548D7">
      <w:pPr>
        <w:rPr>
          <w:ins w:id="396" w:author="Annie" w:date="2012-03-06T14:30:00Z"/>
        </w:rPr>
      </w:pPr>
      <w:ins w:id="397" w:author="Annie" w:date="2012-03-06T14:30:00Z">
        <w:r>
          <w:t xml:space="preserve">            </w:t>
        </w:r>
        <w:proofErr w:type="spellStart"/>
        <w:proofErr w:type="gramStart"/>
        <w:r>
          <w:t>cliWriteln</w:t>
        </w:r>
        <w:proofErr w:type="spellEnd"/>
        <w:r>
          <w:t>/1</w:t>
        </w:r>
        <w:proofErr w:type="gramEnd"/>
        <w:r>
          <w:t>,</w:t>
        </w:r>
      </w:ins>
    </w:p>
    <w:p w:rsidR="008548D7" w:rsidRDefault="008548D7" w:rsidP="008548D7">
      <w:pPr>
        <w:rPr>
          <w:ins w:id="398" w:author="Annie" w:date="2012-03-06T14:30:00Z"/>
        </w:rPr>
      </w:pPr>
      <w:ins w:id="399" w:author="Annie" w:date="2012-03-06T14:30:00Z">
        <w:r>
          <w:lastRenderedPageBreak/>
          <w:t xml:space="preserve">            </w:t>
        </w:r>
        <w:proofErr w:type="spellStart"/>
        <w:proofErr w:type="gramStart"/>
        <w:r>
          <w:t>cliUnify</w:t>
        </w:r>
        <w:proofErr w:type="spellEnd"/>
        <w:r>
          <w:t>/2</w:t>
        </w:r>
        <w:proofErr w:type="gramEnd"/>
        <w:r>
          <w:t>,</w:t>
        </w:r>
      </w:ins>
    </w:p>
    <w:p w:rsidR="008548D7" w:rsidRDefault="008548D7" w:rsidP="008548D7">
      <w:pPr>
        <w:rPr>
          <w:ins w:id="400" w:author="Annie" w:date="2012-03-06T14:30:00Z"/>
        </w:rPr>
      </w:pPr>
      <w:ins w:id="401" w:author="Annie" w:date="2012-03-06T14:30:00Z">
        <w:r>
          <w:t xml:space="preserve">            </w:t>
        </w:r>
        <w:proofErr w:type="spellStart"/>
        <w:proofErr w:type="gramStart"/>
        <w:r>
          <w:t>cliWithLock</w:t>
        </w:r>
        <w:proofErr w:type="spellEnd"/>
        <w:r>
          <w:t>/2</w:t>
        </w:r>
        <w:proofErr w:type="gramEnd"/>
        <w:r>
          <w:t>,</w:t>
        </w:r>
      </w:ins>
    </w:p>
    <w:p w:rsidR="008548D7" w:rsidRDefault="008548D7" w:rsidP="008548D7">
      <w:pPr>
        <w:rPr>
          <w:ins w:id="402" w:author="Annie" w:date="2012-03-06T14:30:00Z"/>
        </w:rPr>
      </w:pPr>
      <w:ins w:id="403" w:author="Annie" w:date="2012-03-06T14:30:00Z">
        <w:r>
          <w:t xml:space="preserve">            </w:t>
        </w:r>
        <w:proofErr w:type="spellStart"/>
        <w:proofErr w:type="gramStart"/>
        <w:r>
          <w:t>cliEnterLock</w:t>
        </w:r>
        <w:proofErr w:type="spellEnd"/>
        <w:r>
          <w:t>/1</w:t>
        </w:r>
        <w:proofErr w:type="gramEnd"/>
        <w:r>
          <w:t>,</w:t>
        </w:r>
      </w:ins>
    </w:p>
    <w:p w:rsidR="008548D7" w:rsidRDefault="008548D7" w:rsidP="008548D7">
      <w:pPr>
        <w:rPr>
          <w:ins w:id="404" w:author="Annie" w:date="2012-03-06T14:30:00Z"/>
        </w:rPr>
      </w:pPr>
      <w:ins w:id="405" w:author="Annie" w:date="2012-03-06T14:30:00Z">
        <w:r>
          <w:t xml:space="preserve">            </w:t>
        </w:r>
        <w:proofErr w:type="spellStart"/>
        <w:proofErr w:type="gramStart"/>
        <w:r>
          <w:t>cliExitLock</w:t>
        </w:r>
        <w:proofErr w:type="spellEnd"/>
        <w:r>
          <w:t>/1</w:t>
        </w:r>
        <w:proofErr w:type="gramEnd"/>
        <w:r>
          <w:t>,</w:t>
        </w:r>
      </w:ins>
    </w:p>
    <w:p w:rsidR="008548D7" w:rsidRDefault="008548D7" w:rsidP="008548D7">
      <w:pPr>
        <w:rPr>
          <w:ins w:id="406" w:author="Annie" w:date="2012-03-06T14:30:00Z"/>
        </w:rPr>
      </w:pPr>
      <w:ins w:id="407" w:author="Annie" w:date="2012-03-06T14:30:00Z">
        <w:r>
          <w:t xml:space="preserve">            </w:t>
        </w:r>
        <w:proofErr w:type="spellStart"/>
        <w:proofErr w:type="gramStart"/>
        <w:r>
          <w:t>cliNewDelegate</w:t>
        </w:r>
        <w:proofErr w:type="spellEnd"/>
        <w:r>
          <w:t>/3</w:t>
        </w:r>
        <w:proofErr w:type="gramEnd"/>
        <w:r>
          <w:t>,</w:t>
        </w:r>
      </w:ins>
    </w:p>
    <w:p w:rsidR="008548D7" w:rsidRDefault="008548D7" w:rsidP="008548D7">
      <w:pPr>
        <w:rPr>
          <w:ins w:id="408" w:author="Annie" w:date="2012-03-06T14:30:00Z"/>
        </w:rPr>
      </w:pPr>
      <w:ins w:id="409" w:author="Annie" w:date="2012-03-06T14:30:00Z">
        <w:r>
          <w:t xml:space="preserve">            </w:t>
        </w:r>
        <w:proofErr w:type="spellStart"/>
        <w:proofErr w:type="gramStart"/>
        <w:r>
          <w:t>link_swiplcs</w:t>
        </w:r>
        <w:proofErr w:type="spellEnd"/>
        <w:r>
          <w:t>/1</w:t>
        </w:r>
        <w:proofErr w:type="gramEnd"/>
        <w:r>
          <w:t>,</w:t>
        </w:r>
      </w:ins>
    </w:p>
    <w:p w:rsidR="008548D7" w:rsidRDefault="008548D7" w:rsidP="008548D7">
      <w:pPr>
        <w:rPr>
          <w:ins w:id="410" w:author="Annie" w:date="2012-03-06T14:30:00Z"/>
        </w:rPr>
      </w:pPr>
      <w:ins w:id="411" w:author="Annie" w:date="2012-03-06T14:30:00Z">
        <w:r>
          <w:t xml:space="preserve">            </w:t>
        </w:r>
        <w:proofErr w:type="spellStart"/>
        <w:proofErr w:type="gramStart"/>
        <w:r>
          <w:t>to_string</w:t>
        </w:r>
        <w:proofErr w:type="spellEnd"/>
        <w:r>
          <w:t>/2</w:t>
        </w:r>
        <w:proofErr w:type="gramEnd"/>
        <w:r>
          <w:t>,</w:t>
        </w:r>
      </w:ins>
    </w:p>
    <w:p w:rsidR="008548D7" w:rsidRDefault="008548D7" w:rsidP="008548D7">
      <w:pPr>
        <w:rPr>
          <w:ins w:id="412" w:author="Annie" w:date="2012-03-06T14:30:00Z"/>
        </w:rPr>
      </w:pPr>
      <w:ins w:id="413" w:author="Annie" w:date="2012-03-06T14:30:00Z">
        <w:r>
          <w:t xml:space="preserve">            </w:t>
        </w:r>
        <w:proofErr w:type="spellStart"/>
        <w:proofErr w:type="gramStart"/>
        <w:r>
          <w:t>cliToFromRecomposer</w:t>
        </w:r>
        <w:proofErr w:type="spellEnd"/>
        <w:r>
          <w:t>/4</w:t>
        </w:r>
        <w:proofErr w:type="gramEnd"/>
        <w:r>
          <w:t>,</w:t>
        </w:r>
      </w:ins>
    </w:p>
    <w:p w:rsidR="008548D7" w:rsidRDefault="008548D7" w:rsidP="008548D7">
      <w:pPr>
        <w:rPr>
          <w:ins w:id="414" w:author="Annie" w:date="2012-03-06T14:30:00Z"/>
        </w:rPr>
      </w:pPr>
      <w:ins w:id="415" w:author="Annie" w:date="2012-03-06T14:30:00Z">
        <w:r>
          <w:t xml:space="preserve">            </w:t>
        </w:r>
        <w:proofErr w:type="spellStart"/>
        <w:proofErr w:type="gramStart"/>
        <w:r>
          <w:t>cliWriteFormat</w:t>
        </w:r>
        <w:proofErr w:type="spellEnd"/>
        <w:r>
          <w:t>/3</w:t>
        </w:r>
        <w:proofErr w:type="gramEnd"/>
        <w:r>
          <w:t>,</w:t>
        </w:r>
      </w:ins>
    </w:p>
    <w:p w:rsidR="008548D7" w:rsidRDefault="008548D7">
      <w:pPr>
        <w:pPrChange w:id="416" w:author="Annie" w:date="2012-03-06T14:30:00Z">
          <w:pPr>
            <w:pStyle w:val="Heading4"/>
          </w:pPr>
        </w:pPrChange>
      </w:pPr>
      <w:ins w:id="417" w:author="Annie" w:date="2012-03-06T14:30:00Z">
        <w:r>
          <w:t xml:space="preserve">            </w:t>
        </w:r>
        <w:proofErr w:type="spellStart"/>
        <w:proofErr w:type="gramStart"/>
        <w:r>
          <w:t>cliWriteFormat</w:t>
        </w:r>
        <w:proofErr w:type="spellEnd"/>
        <w:r>
          <w:t>/2</w:t>
        </w:r>
      </w:ins>
      <w:proofErr w:type="gramEnd"/>
    </w:p>
    <w:p w:rsidR="001C2C43" w:rsidRDefault="003A6BAA" w:rsidP="001C2C43">
      <w:pPr>
        <w:pStyle w:val="Heading3"/>
      </w:pPr>
      <w:r>
        <w:t>C#</w:t>
      </w:r>
    </w:p>
    <w:p w:rsidR="000142DA" w:rsidRDefault="000142DA" w:rsidP="000142DA">
      <w:pPr>
        <w:pStyle w:val="NormalWeb"/>
        <w:spacing w:after="0"/>
      </w:pPr>
      <w:proofErr w:type="gramStart"/>
      <w:r>
        <w:t>ask</w:t>
      </w:r>
      <w:proofErr w:type="gramEnd"/>
      <w:r>
        <w:t xml:space="preserve"> </w:t>
      </w:r>
      <w:proofErr w:type="spellStart"/>
      <w:r>
        <w:t>doug</w:t>
      </w:r>
      <w:proofErr w:type="spellEnd"/>
      <w:r>
        <w:t xml:space="preserve"> for rules for $ and ! In his </w:t>
      </w:r>
      <w:proofErr w:type="spellStart"/>
      <w:r>
        <w:t>cmd</w:t>
      </w:r>
      <w:proofErr w:type="spellEnd"/>
      <w:r>
        <w:t xml:space="preserve"> interpreter</w:t>
      </w:r>
    </w:p>
    <w:p w:rsidR="000142DA" w:rsidRDefault="000142DA" w:rsidP="000142DA">
      <w:pPr>
        <w:pStyle w:val="NormalWeb"/>
        <w:spacing w:after="0"/>
      </w:pPr>
    </w:p>
    <w:p w:rsidR="000142DA" w:rsidRDefault="000142DA" w:rsidP="000142DA">
      <w:pPr>
        <w:pStyle w:val="NormalWeb"/>
        <w:spacing w:after="0"/>
      </w:pPr>
    </w:p>
    <w:p w:rsidR="001C2C43" w:rsidRDefault="001C2C43" w:rsidP="001C2C43">
      <w:pPr>
        <w:pStyle w:val="Heading1"/>
      </w:pPr>
    </w:p>
    <w:p w:rsidR="000142DA" w:rsidRDefault="000142DA" w:rsidP="000142DA">
      <w:pPr>
        <w:pStyle w:val="Heading1"/>
      </w:pPr>
      <w:r>
        <w:t>Code Structure</w:t>
      </w:r>
    </w:p>
    <w:p w:rsidR="000142DA" w:rsidRDefault="000142DA" w:rsidP="000142DA">
      <w:pPr>
        <w:pStyle w:val="NormalWeb"/>
        <w:spacing w:after="0"/>
      </w:pPr>
    </w:p>
    <w:p w:rsidR="000142DA" w:rsidRDefault="000142DA" w:rsidP="000142DA">
      <w:pPr>
        <w:pStyle w:val="NormalWeb"/>
        <w:spacing w:after="0"/>
      </w:pPr>
      <w:proofErr w:type="spellStart"/>
      <w:r>
        <w:t>AIMLbot</w:t>
      </w:r>
      <w:proofErr w:type="spellEnd"/>
      <w:r>
        <w:t xml:space="preserve"> - </w:t>
      </w:r>
    </w:p>
    <w:p w:rsidR="000142DA" w:rsidRDefault="000142DA" w:rsidP="000142DA">
      <w:pPr>
        <w:pStyle w:val="NormalWeb"/>
        <w:spacing w:after="0"/>
      </w:pPr>
      <w:proofErr w:type="gramStart"/>
      <w:r>
        <w:t>not</w:t>
      </w:r>
      <w:proofErr w:type="gramEnd"/>
      <w:r>
        <w:t xml:space="preserve"> loaded (commented out </w:t>
      </w:r>
      <w:proofErr w:type="spellStart"/>
      <w:r>
        <w:t>iin</w:t>
      </w:r>
      <w:proofErr w:type="spellEnd"/>
      <w:r>
        <w:t xml:space="preserve"> </w:t>
      </w:r>
      <w:proofErr w:type="spellStart"/>
      <w:r>
        <w:t>botconfig</w:t>
      </w:r>
      <w:proofErr w:type="spellEnd"/>
      <w:r>
        <w:t xml:space="preserve">), makes the bot listen on chat and respond with </w:t>
      </w:r>
      <w:proofErr w:type="spellStart"/>
      <w:r>
        <w:t>aiml</w:t>
      </w:r>
      <w:proofErr w:type="spellEnd"/>
      <w:r>
        <w:t xml:space="preserve"> interpreter</w:t>
      </w:r>
    </w:p>
    <w:p w:rsidR="000142DA" w:rsidRDefault="000142DA" w:rsidP="000142DA">
      <w:pPr>
        <w:pStyle w:val="NormalWeb"/>
        <w:spacing w:after="0"/>
      </w:pPr>
    </w:p>
    <w:p w:rsidR="000142DA" w:rsidRDefault="000142DA" w:rsidP="000142DA">
      <w:pPr>
        <w:pStyle w:val="NormalWeb"/>
        <w:spacing w:after="0"/>
      </w:pPr>
      <w:proofErr w:type="spellStart"/>
      <w:r>
        <w:t>CSProlog</w:t>
      </w:r>
      <w:proofErr w:type="spellEnd"/>
      <w:r>
        <w:t xml:space="preserve"> – C# based Prolog interpreter, is only currently loaded by </w:t>
      </w:r>
      <w:proofErr w:type="spellStart"/>
      <w:r>
        <w:t>AIMLBot</w:t>
      </w:r>
      <w:proofErr w:type="spellEnd"/>
      <w:r>
        <w:t>, which loads it but doesn't do anything useful with it.</w:t>
      </w:r>
    </w:p>
    <w:p w:rsidR="000142DA" w:rsidRDefault="000142DA" w:rsidP="000142DA">
      <w:pPr>
        <w:pStyle w:val="NormalWeb"/>
        <w:spacing w:after="0"/>
      </w:pPr>
    </w:p>
    <w:p w:rsidR="000142DA" w:rsidRDefault="000142DA" w:rsidP="000142DA">
      <w:pPr>
        <w:pStyle w:val="NormalWeb"/>
        <w:spacing w:after="0"/>
      </w:pPr>
      <w:proofErr w:type="spellStart"/>
      <w:r>
        <w:lastRenderedPageBreak/>
        <w:t>DotLisp</w:t>
      </w:r>
      <w:proofErr w:type="spellEnd"/>
      <w:r>
        <w:t xml:space="preserve"> – always loaded used for the event filtering and interpreting botconfig.xml</w:t>
      </w:r>
    </w:p>
    <w:p w:rsidR="000142DA" w:rsidRDefault="000142DA" w:rsidP="000142DA">
      <w:pPr>
        <w:pStyle w:val="NormalWeb"/>
        <w:spacing w:after="0"/>
      </w:pPr>
    </w:p>
    <w:p w:rsidR="000142DA" w:rsidRDefault="000142DA" w:rsidP="000142DA">
      <w:pPr>
        <w:pStyle w:val="NormalWeb"/>
        <w:spacing w:after="0"/>
      </w:pPr>
      <w:r>
        <w:t>IKVM - module that allows .net to access jar files</w:t>
      </w:r>
    </w:p>
    <w:p w:rsidR="000142DA" w:rsidRDefault="000142DA" w:rsidP="000142DA">
      <w:pPr>
        <w:pStyle w:val="NormalWeb"/>
        <w:spacing w:after="0"/>
      </w:pPr>
    </w:p>
    <w:p w:rsidR="000142DA" w:rsidRDefault="000142DA" w:rsidP="000142DA">
      <w:pPr>
        <w:pStyle w:val="NormalWeb"/>
        <w:spacing w:after="0"/>
      </w:pPr>
      <w:proofErr w:type="spellStart"/>
      <w:r>
        <w:t>Lucene</w:t>
      </w:r>
      <w:proofErr w:type="spellEnd"/>
      <w:r>
        <w:t xml:space="preserve"> – natural language database used by </w:t>
      </w:r>
      <w:proofErr w:type="spellStart"/>
      <w:r>
        <w:t>AIMLbot</w:t>
      </w:r>
      <w:proofErr w:type="spellEnd"/>
    </w:p>
    <w:p w:rsidR="000142DA" w:rsidRDefault="000142DA" w:rsidP="000142DA">
      <w:pPr>
        <w:pStyle w:val="NormalWeb"/>
        <w:spacing w:after="0"/>
      </w:pPr>
    </w:p>
    <w:p w:rsidR="000142DA" w:rsidRDefault="000142DA" w:rsidP="000142DA">
      <w:pPr>
        <w:pStyle w:val="NormalWeb"/>
        <w:spacing w:after="0"/>
      </w:pPr>
      <w:r>
        <w:t>MushDLR223 -</w:t>
      </w:r>
    </w:p>
    <w:p w:rsidR="000142DA" w:rsidRDefault="000142DA" w:rsidP="000142DA">
      <w:pPr>
        <w:pStyle w:val="NormalWeb"/>
        <w:spacing w:after="0"/>
      </w:pPr>
      <w:proofErr w:type="gramStart"/>
      <w:r>
        <w:t>shared</w:t>
      </w:r>
      <w:proofErr w:type="gramEnd"/>
      <w:r>
        <w:t xml:space="preserve"> utility lib shared between </w:t>
      </w:r>
      <w:proofErr w:type="spellStart"/>
      <w:r>
        <w:t>cogbot</w:t>
      </w:r>
      <w:proofErr w:type="spellEnd"/>
      <w:r>
        <w:t xml:space="preserve"> and </w:t>
      </w:r>
      <w:proofErr w:type="spellStart"/>
      <w:r>
        <w:t>it's</w:t>
      </w:r>
      <w:proofErr w:type="spellEnd"/>
      <w:r>
        <w:t xml:space="preserve"> modules</w:t>
      </w:r>
    </w:p>
    <w:p w:rsidR="000142DA" w:rsidRDefault="000142DA" w:rsidP="000142DA">
      <w:pPr>
        <w:pStyle w:val="NormalWeb"/>
        <w:spacing w:after="0"/>
      </w:pPr>
      <w:proofErr w:type="gramStart"/>
      <w:r>
        <w:t>general</w:t>
      </w:r>
      <w:proofErr w:type="gramEnd"/>
      <w:r>
        <w:t xml:space="preserve"> purpose utilities</w:t>
      </w:r>
    </w:p>
    <w:p w:rsidR="000142DA" w:rsidRDefault="000142DA" w:rsidP="000142DA">
      <w:pPr>
        <w:pStyle w:val="NormalWeb"/>
        <w:spacing w:after="0"/>
      </w:pPr>
      <w:proofErr w:type="gramStart"/>
      <w:r>
        <w:t>supposed</w:t>
      </w:r>
      <w:proofErr w:type="gramEnd"/>
      <w:r>
        <w:t xml:space="preserve"> to be a scripting framework</w:t>
      </w:r>
    </w:p>
    <w:p w:rsidR="000142DA" w:rsidRDefault="000142DA" w:rsidP="000142DA">
      <w:pPr>
        <w:pStyle w:val="NormalWeb"/>
        <w:spacing w:after="0"/>
      </w:pPr>
    </w:p>
    <w:p w:rsidR="000142DA" w:rsidRDefault="000142DA" w:rsidP="000142DA">
      <w:pPr>
        <w:pStyle w:val="NormalWeb"/>
        <w:spacing w:after="0"/>
      </w:pPr>
      <w:r>
        <w:t>PathSystem3D -</w:t>
      </w:r>
    </w:p>
    <w:p w:rsidR="000142DA" w:rsidRDefault="000142DA" w:rsidP="000142DA">
      <w:pPr>
        <w:pStyle w:val="NormalWeb"/>
        <w:spacing w:after="0"/>
      </w:pPr>
      <w:proofErr w:type="gramStart"/>
      <w:r>
        <w:t>pathfinder</w:t>
      </w:r>
      <w:proofErr w:type="gramEnd"/>
      <w:r>
        <w:t xml:space="preserve">, not dependent on </w:t>
      </w:r>
      <w:proofErr w:type="spellStart"/>
      <w:r>
        <w:t>cogbot</w:t>
      </w:r>
      <w:proofErr w:type="spellEnd"/>
      <w:r>
        <w:t xml:space="preserve">. </w:t>
      </w:r>
      <w:proofErr w:type="spellStart"/>
      <w:r>
        <w:t>Cogbot</w:t>
      </w:r>
      <w:proofErr w:type="spellEnd"/>
      <w:r>
        <w:t xml:space="preserve"> depends on it</w:t>
      </w:r>
    </w:p>
    <w:p w:rsidR="000142DA" w:rsidRDefault="000142DA" w:rsidP="000142DA">
      <w:pPr>
        <w:pStyle w:val="NormalWeb"/>
        <w:spacing w:after="0"/>
      </w:pPr>
    </w:p>
    <w:p w:rsidR="000142DA" w:rsidRDefault="000142DA" w:rsidP="000142DA">
      <w:pPr>
        <w:pStyle w:val="NormalWeb"/>
        <w:spacing w:after="0"/>
      </w:pPr>
      <w:proofErr w:type="spellStart"/>
      <w:r>
        <w:t>SharpWordNet</w:t>
      </w:r>
      <w:proofErr w:type="spellEnd"/>
      <w:r>
        <w:t xml:space="preserve"> – C# lib for </w:t>
      </w:r>
      <w:proofErr w:type="spellStart"/>
      <w:r>
        <w:t>WordNet</w:t>
      </w:r>
      <w:proofErr w:type="spellEnd"/>
      <w:r>
        <w:t>, a part of speech database. LAIR accesses it.</w:t>
      </w:r>
    </w:p>
    <w:p w:rsidR="000142DA" w:rsidRDefault="000142DA" w:rsidP="000142DA">
      <w:pPr>
        <w:pStyle w:val="NormalWeb"/>
        <w:spacing w:after="0"/>
      </w:pPr>
    </w:p>
    <w:p w:rsidR="000142DA" w:rsidRDefault="000142DA" w:rsidP="000142DA">
      <w:pPr>
        <w:pStyle w:val="NormalWeb"/>
        <w:spacing w:after="0"/>
      </w:pPr>
      <w:r>
        <w:t>LAIR – bunch of C# utilities that do language parsing (tells what are nouns, verbs, adjectives</w:t>
      </w:r>
      <w:proofErr w:type="gramStart"/>
      <w:r>
        <w:t>) ,</w:t>
      </w:r>
      <w:proofErr w:type="gramEnd"/>
      <w:r>
        <w:t xml:space="preserve"> used by AIMLBOT</w:t>
      </w:r>
    </w:p>
    <w:p w:rsidR="000142DA" w:rsidRDefault="000142DA" w:rsidP="000142DA">
      <w:pPr>
        <w:pStyle w:val="NormalWeb"/>
        <w:spacing w:after="0"/>
      </w:pPr>
    </w:p>
    <w:p w:rsidR="000142DA" w:rsidRDefault="000142DA" w:rsidP="000142DA">
      <w:pPr>
        <w:pStyle w:val="NormalWeb"/>
        <w:spacing w:after="0"/>
      </w:pPr>
      <w:proofErr w:type="spellStart"/>
      <w:r>
        <w:t>Cogbot.LAIR</w:t>
      </w:r>
      <w:proofErr w:type="spellEnd"/>
      <w:r>
        <w:t xml:space="preserve"> – abstraction layer on LAIR so LAIR can be removed from </w:t>
      </w:r>
      <w:proofErr w:type="spellStart"/>
      <w:r>
        <w:t>cogbot</w:t>
      </w:r>
      <w:proofErr w:type="spellEnd"/>
      <w:r>
        <w:t>.</w:t>
      </w:r>
    </w:p>
    <w:p w:rsidR="000142DA" w:rsidRDefault="000142DA" w:rsidP="000142DA">
      <w:pPr>
        <w:pStyle w:val="NormalWeb"/>
        <w:spacing w:after="0"/>
      </w:pPr>
    </w:p>
    <w:p w:rsidR="000142DA" w:rsidRDefault="000142DA" w:rsidP="000142DA">
      <w:pPr>
        <w:pStyle w:val="NormalWeb"/>
        <w:spacing w:after="0"/>
      </w:pPr>
      <w:proofErr w:type="spellStart"/>
      <w:r>
        <w:t>LibOMV</w:t>
      </w:r>
      <w:proofErr w:type="spellEnd"/>
      <w:r>
        <w:t xml:space="preserve"> – library to deal with SL Messaging Protocol</w:t>
      </w:r>
    </w:p>
    <w:p w:rsidR="000142DA" w:rsidRDefault="000142DA" w:rsidP="000142DA">
      <w:pPr>
        <w:pStyle w:val="NormalWeb"/>
        <w:spacing w:after="0"/>
      </w:pPr>
    </w:p>
    <w:p w:rsidR="000142DA" w:rsidRDefault="000142DA" w:rsidP="000142DA">
      <w:pPr>
        <w:pStyle w:val="NormalWeb"/>
        <w:spacing w:after="0"/>
      </w:pPr>
      <w:proofErr w:type="spellStart"/>
      <w:r>
        <w:t>LookingGlassClient</w:t>
      </w:r>
      <w:proofErr w:type="spellEnd"/>
      <w:r>
        <w:t xml:space="preserve"> – visualization library for </w:t>
      </w:r>
      <w:proofErr w:type="spellStart"/>
      <w:r>
        <w:t>Radegast</w:t>
      </w:r>
      <w:proofErr w:type="spellEnd"/>
    </w:p>
    <w:p w:rsidR="000142DA" w:rsidRDefault="000142DA" w:rsidP="000142DA">
      <w:pPr>
        <w:pStyle w:val="NormalWeb"/>
        <w:spacing w:after="0"/>
      </w:pPr>
      <w:proofErr w:type="spellStart"/>
      <w:r>
        <w:lastRenderedPageBreak/>
        <w:t>RadegastClient</w:t>
      </w:r>
      <w:proofErr w:type="spellEnd"/>
      <w:r>
        <w:t xml:space="preserve"> – this is </w:t>
      </w:r>
      <w:proofErr w:type="spellStart"/>
      <w:r>
        <w:t>Radegast</w:t>
      </w:r>
      <w:proofErr w:type="spellEnd"/>
    </w:p>
    <w:p w:rsidR="000142DA" w:rsidRDefault="000142DA" w:rsidP="000142DA">
      <w:pPr>
        <w:pStyle w:val="NormalWeb"/>
        <w:spacing w:after="0"/>
      </w:pPr>
    </w:p>
    <w:p w:rsidR="000142DA" w:rsidRDefault="000142DA" w:rsidP="000142DA">
      <w:pPr>
        <w:pStyle w:val="NormalWeb"/>
        <w:spacing w:after="0"/>
      </w:pPr>
      <w:proofErr w:type="spellStart"/>
      <w:r>
        <w:t>SwiProlog</w:t>
      </w:r>
      <w:proofErr w:type="spellEnd"/>
      <w:r>
        <w:t xml:space="preserve"> – SWI prolog interpreter</w:t>
      </w:r>
    </w:p>
    <w:p w:rsidR="000142DA" w:rsidRDefault="000142DA" w:rsidP="000142DA">
      <w:pPr>
        <w:pStyle w:val="NormalWeb"/>
        <w:spacing w:after="0"/>
      </w:pPr>
    </w:p>
    <w:p w:rsidR="000142DA" w:rsidRDefault="000142DA" w:rsidP="000142DA">
      <w:pPr>
        <w:pStyle w:val="NormalWeb"/>
        <w:spacing w:after="0"/>
      </w:pPr>
      <w:proofErr w:type="spellStart"/>
      <w:r>
        <w:t>SwiPlCs</w:t>
      </w:r>
      <w:proofErr w:type="spellEnd"/>
      <w:r>
        <w:t xml:space="preserve"> – allows </w:t>
      </w:r>
      <w:proofErr w:type="spellStart"/>
      <w:r>
        <w:t>swi</w:t>
      </w:r>
      <w:proofErr w:type="spellEnd"/>
      <w:r>
        <w:t>-prolog to access .net libs</w:t>
      </w:r>
    </w:p>
    <w:p w:rsidR="000142DA" w:rsidRDefault="000142DA" w:rsidP="000142DA">
      <w:pPr>
        <w:pStyle w:val="NormalWeb"/>
        <w:spacing w:after="0"/>
      </w:pPr>
    </w:p>
    <w:p w:rsidR="000142DA" w:rsidRDefault="000142DA" w:rsidP="000142DA">
      <w:pPr>
        <w:pStyle w:val="NormalWeb"/>
        <w:spacing w:after="0"/>
      </w:pPr>
      <w:proofErr w:type="spellStart"/>
      <w:r>
        <w:t>PrologScriptEngine</w:t>
      </w:r>
      <w:proofErr w:type="spellEnd"/>
      <w:r>
        <w:t xml:space="preserve"> – unified architecture for accessing Prolog from C#</w:t>
      </w:r>
    </w:p>
    <w:p w:rsidR="000142DA" w:rsidRDefault="000142DA" w:rsidP="000142DA">
      <w:pPr>
        <w:pStyle w:val="NormalWeb"/>
        <w:spacing w:after="0"/>
      </w:pPr>
    </w:p>
    <w:p w:rsidR="000142DA" w:rsidRDefault="000142DA" w:rsidP="000142DA">
      <w:pPr>
        <w:pStyle w:val="NormalWeb"/>
        <w:spacing w:after="0"/>
      </w:pPr>
      <w:proofErr w:type="spellStart"/>
      <w:proofErr w:type="gramStart"/>
      <w:r>
        <w:t>swicli</w:t>
      </w:r>
      <w:proofErr w:type="spellEnd"/>
      <w:proofErr w:type="gramEnd"/>
      <w:r>
        <w:t xml:space="preserve"> – the </w:t>
      </w:r>
      <w:proofErr w:type="spellStart"/>
      <w:r>
        <w:t>swi</w:t>
      </w:r>
      <w:proofErr w:type="spellEnd"/>
      <w:r>
        <w:t xml:space="preserve"> prolog module that hosts .net runtime</w:t>
      </w:r>
    </w:p>
    <w:p w:rsidR="000142DA" w:rsidRDefault="000142DA" w:rsidP="000142DA">
      <w:pPr>
        <w:pStyle w:val="NormalWeb"/>
        <w:spacing w:after="0"/>
      </w:pPr>
    </w:p>
    <w:p w:rsidR="000142DA" w:rsidRDefault="000142DA" w:rsidP="000142DA">
      <w:pPr>
        <w:pStyle w:val="NormalWeb"/>
        <w:spacing w:after="0"/>
      </w:pPr>
      <w:r>
        <w:t xml:space="preserve">cogbot32 – allows </w:t>
      </w:r>
      <w:proofErr w:type="spellStart"/>
      <w:r>
        <w:t>cogbot</w:t>
      </w:r>
      <w:proofErr w:type="spellEnd"/>
      <w:r>
        <w:t xml:space="preserve"> to act like it's on a 32 bit machine</w:t>
      </w:r>
    </w:p>
    <w:p w:rsidR="000142DA" w:rsidRDefault="000142DA" w:rsidP="000142DA">
      <w:pPr>
        <w:pStyle w:val="NormalWeb"/>
        <w:spacing w:after="0"/>
      </w:pPr>
    </w:p>
    <w:p w:rsidR="000142DA" w:rsidRDefault="000142DA" w:rsidP="000142DA">
      <w:pPr>
        <w:pStyle w:val="NormalWeb"/>
        <w:spacing w:after="0"/>
      </w:pPr>
      <w:proofErr w:type="spellStart"/>
      <w:r>
        <w:t>cogbot.library</w:t>
      </w:r>
      <w:proofErr w:type="spellEnd"/>
    </w:p>
    <w:p w:rsidR="000142DA" w:rsidRDefault="000142DA" w:rsidP="000142DA">
      <w:pPr>
        <w:pStyle w:val="NormalWeb"/>
        <w:spacing w:after="0"/>
      </w:pPr>
    </w:p>
    <w:p w:rsidR="000142DA" w:rsidRDefault="000142DA" w:rsidP="000142DA">
      <w:pPr>
        <w:pStyle w:val="NormalWeb"/>
        <w:spacing w:after="0"/>
      </w:pPr>
      <w:proofErr w:type="spellStart"/>
      <w:r>
        <w:t>TheOpenSims</w:t>
      </w:r>
      <w:proofErr w:type="spellEnd"/>
      <w:r>
        <w:t xml:space="preserve"> – all the objects that </w:t>
      </w:r>
      <w:proofErr w:type="spellStart"/>
      <w:r>
        <w:t>cogbot</w:t>
      </w:r>
      <w:proofErr w:type="spellEnd"/>
      <w:r>
        <w:t xml:space="preserve"> uses (name is misleading) – meshes, objects, avatars</w:t>
      </w:r>
    </w:p>
    <w:p w:rsidR="000142DA" w:rsidRDefault="000142DA" w:rsidP="000142DA">
      <w:pPr>
        <w:pStyle w:val="NormalWeb"/>
        <w:spacing w:after="0"/>
      </w:pPr>
    </w:p>
    <w:p w:rsidR="000142DA" w:rsidRDefault="000142DA" w:rsidP="000142DA">
      <w:pPr>
        <w:pStyle w:val="NormalWeb"/>
        <w:spacing w:after="0"/>
      </w:pPr>
      <w:r>
        <w:t>Tutorials- a set of classes to give the bot some behavior that teaches one how to use it</w:t>
      </w:r>
    </w:p>
    <w:p w:rsidR="000142DA" w:rsidRDefault="000142DA" w:rsidP="000142DA">
      <w:pPr>
        <w:pStyle w:val="NormalWeb"/>
        <w:spacing w:after="0"/>
      </w:pPr>
    </w:p>
    <w:p w:rsidR="000142DA" w:rsidRDefault="000142DA" w:rsidP="000142DA">
      <w:pPr>
        <w:pStyle w:val="NormalWeb"/>
        <w:spacing w:after="0"/>
      </w:pPr>
    </w:p>
    <w:p w:rsidR="000142DA" w:rsidRDefault="000142DA" w:rsidP="000142DA">
      <w:pPr>
        <w:pStyle w:val="NormalWeb"/>
        <w:spacing w:after="0"/>
      </w:pPr>
    </w:p>
    <w:p w:rsidR="000142DA" w:rsidRDefault="000142DA" w:rsidP="000142DA">
      <w:pPr>
        <w:pStyle w:val="NormalWeb"/>
        <w:spacing w:after="0"/>
      </w:pPr>
    </w:p>
    <w:bookmarkStart w:id="418" w:name="sdfootnote1sym"/>
    <w:p w:rsidR="000142DA" w:rsidRDefault="000142DA" w:rsidP="000142DA">
      <w:pPr>
        <w:pStyle w:val="sdfootnote"/>
      </w:pPr>
      <w:r>
        <w:fldChar w:fldCharType="begin"/>
      </w:r>
      <w:r>
        <w:instrText xml:space="preserve"> HYPERLINK "" \l "sdfootnote1anc" </w:instrText>
      </w:r>
      <w:r>
        <w:fldChar w:fldCharType="separate"/>
      </w:r>
      <w:r>
        <w:rPr>
          <w:rStyle w:val="Hyperlink"/>
          <w:rFonts w:eastAsiaTheme="majorEastAsia"/>
        </w:rPr>
        <w:t>1</w:t>
      </w:r>
      <w:r>
        <w:fldChar w:fldCharType="end"/>
      </w:r>
      <w:bookmarkEnd w:id="418"/>
      <w:r>
        <w:t>http://wiki.secondlife.com/wiki/Protocol</w:t>
      </w:r>
    </w:p>
    <w:bookmarkStart w:id="419" w:name="sdfootnote2sym"/>
    <w:p w:rsidR="000142DA" w:rsidRDefault="000142DA" w:rsidP="000142DA">
      <w:pPr>
        <w:pStyle w:val="sdfootnote"/>
      </w:pPr>
      <w:r>
        <w:fldChar w:fldCharType="begin"/>
      </w:r>
      <w:r>
        <w:instrText xml:space="preserve"> HYPERLINK "" \l "sdfootnote2anc" </w:instrText>
      </w:r>
      <w:r>
        <w:fldChar w:fldCharType="separate"/>
      </w:r>
      <w:r>
        <w:rPr>
          <w:rStyle w:val="Hyperlink"/>
          <w:rFonts w:eastAsiaTheme="majorEastAsia"/>
        </w:rPr>
        <w:t>2</w:t>
      </w:r>
      <w:r>
        <w:fldChar w:fldCharType="end"/>
      </w:r>
      <w:bookmarkEnd w:id="419"/>
      <w:r>
        <w:t>http://radegast.org/</w:t>
      </w:r>
      <w:proofErr w:type="spellStart"/>
      <w:r>
        <w:t>wp</w:t>
      </w:r>
      <w:proofErr w:type="spellEnd"/>
      <w:r>
        <w:t>/</w:t>
      </w:r>
    </w:p>
    <w:bookmarkStart w:id="420" w:name="sdfootnote3sym"/>
    <w:p w:rsidR="000142DA" w:rsidRDefault="000142DA" w:rsidP="000142DA">
      <w:pPr>
        <w:pStyle w:val="sdfootnote"/>
      </w:pPr>
      <w:r>
        <w:fldChar w:fldCharType="begin"/>
      </w:r>
      <w:r>
        <w:instrText xml:space="preserve"> HYPERLINK "" \l "sdfootnote3anc" </w:instrText>
      </w:r>
      <w:r>
        <w:fldChar w:fldCharType="separate"/>
      </w:r>
      <w:r>
        <w:rPr>
          <w:rStyle w:val="Hyperlink"/>
          <w:rFonts w:eastAsiaTheme="majorEastAsia"/>
        </w:rPr>
        <w:t>3</w:t>
      </w:r>
      <w:r>
        <w:fldChar w:fldCharType="end"/>
      </w:r>
      <w:bookmarkEnd w:id="420"/>
      <w:r>
        <w:t>http://www.swi-prolog.org/</w:t>
      </w:r>
    </w:p>
    <w:p w:rsidR="000142DA" w:rsidRDefault="003A6BAA" w:rsidP="000142DA">
      <w:pPr>
        <w:pStyle w:val="Heading1"/>
      </w:pPr>
      <w:r>
        <w:lastRenderedPageBreak/>
        <w:t>==================</w:t>
      </w:r>
    </w:p>
    <w:p w:rsidR="003A6BAA" w:rsidRDefault="003A6BAA" w:rsidP="000142DA">
      <w:pPr>
        <w:pStyle w:val="Heading1"/>
      </w:pPr>
      <w:r>
        <w:t>This stuff is from the thisweeknotes.txt document. I'm trying to get everything in one document</w:t>
      </w:r>
    </w:p>
    <w:p w:rsidR="003A6BAA" w:rsidRDefault="003A6BAA" w:rsidP="003A6BAA">
      <w:r>
        <w:t xml:space="preserve">Not </w:t>
      </w:r>
      <w:proofErr w:type="gramStart"/>
      <w:r>
        <w:t>everything  below</w:t>
      </w:r>
      <w:proofErr w:type="gramEnd"/>
      <w:r>
        <w:t xml:space="preserve"> here is in the docs yet</w:t>
      </w:r>
    </w:p>
    <w:p w:rsidR="003A6BAA" w:rsidRDefault="003A6BAA" w:rsidP="003A6BAA"/>
    <w:p w:rsidR="003A6BAA" w:rsidRDefault="003A6BAA" w:rsidP="003A6BAA">
      <w:proofErr w:type="gramStart"/>
      <w:r>
        <w:t>not</w:t>
      </w:r>
      <w:proofErr w:type="gramEnd"/>
      <w:r>
        <w:t xml:space="preserve"> clear if prolog install should be in </w:t>
      </w:r>
    </w:p>
    <w:p w:rsidR="003A6BAA" w:rsidRDefault="003A6BAA" w:rsidP="003A6BAA">
      <w:r>
        <w:t>"C:\development\opensim4opencog\pl"</w:t>
      </w:r>
    </w:p>
    <w:p w:rsidR="003A6BAA" w:rsidRDefault="003A6BAA" w:rsidP="003A6BAA"/>
    <w:p w:rsidR="003A6BAA" w:rsidRDefault="003A6BAA" w:rsidP="003A6BAA">
      <w:proofErr w:type="gramStart"/>
      <w:r>
        <w:t>needs</w:t>
      </w:r>
      <w:proofErr w:type="gramEnd"/>
      <w:r>
        <w:t xml:space="preserve"> context!</w:t>
      </w:r>
    </w:p>
    <w:p w:rsidR="003A6BAA" w:rsidRDefault="003A6BAA" w:rsidP="003A6BAA"/>
    <w:p w:rsidR="003A6BAA" w:rsidRDefault="003A6BAA" w:rsidP="003A6BAA">
      <w:proofErr w:type="gramStart"/>
      <w:r>
        <w:t>some</w:t>
      </w:r>
      <w:proofErr w:type="gramEnd"/>
      <w:r>
        <w:t xml:space="preserve"> prolog readme's in os4oc </w:t>
      </w:r>
      <w:proofErr w:type="spellStart"/>
      <w:r>
        <w:t>dir</w:t>
      </w:r>
      <w:proofErr w:type="spellEnd"/>
    </w:p>
    <w:p w:rsidR="003A6BAA" w:rsidRDefault="003A6BAA" w:rsidP="003A6BAA"/>
    <w:p w:rsidR="003A6BAA" w:rsidRDefault="003A6BAA" w:rsidP="003A6BAA"/>
    <w:p w:rsidR="003A6BAA" w:rsidRDefault="003A6BAA" w:rsidP="003A6BAA">
      <w:proofErr w:type="gramStart"/>
      <w:r>
        <w:t>in</w:t>
      </w:r>
      <w:proofErr w:type="gramEnd"/>
      <w:r>
        <w:t xml:space="preserve"> INSTALL.txt this is </w:t>
      </w:r>
      <w:proofErr w:type="spellStart"/>
      <w:r>
        <w:t>borked</w:t>
      </w:r>
      <w:proofErr w:type="spellEnd"/>
    </w:p>
    <w:p w:rsidR="003A6BAA" w:rsidRDefault="003A6BAA" w:rsidP="003A6BAA"/>
    <w:p w:rsidR="003A6BAA" w:rsidRDefault="003A6BAA" w:rsidP="003A6BAA">
      <w:proofErr w:type="gramStart"/>
      <w:r>
        <w:t>set</w:t>
      </w:r>
      <w:proofErr w:type="gramEnd"/>
      <w:r>
        <w:t xml:space="preserve"> PATH=C:\development\opensim4opencog\</w:t>
      </w:r>
      <w:proofErr w:type="spellStart"/>
      <w:r>
        <w:t>bin;C</w:t>
      </w:r>
      <w:proofErr w:type="spellEnd"/>
      <w:r>
        <w:t>:\Program Files (x86)\TortoiseSVN\bin;C:\Windows\system32;C:\Windows;C:\Windows\System32\Wbem</w:t>
      </w:r>
    </w:p>
    <w:p w:rsidR="003A6BAA" w:rsidRDefault="003A6BAA" w:rsidP="003A6BAA"/>
    <w:p w:rsidR="003A6BAA" w:rsidRDefault="003A6BAA" w:rsidP="003A6BAA">
      <w:r>
        <w:t>"C:\Program Files (x86)\Microsoft Visual Studio 9.0\Common7\IDE\devenv.exe"</w:t>
      </w:r>
    </w:p>
    <w:p w:rsidR="003A6BAA" w:rsidRDefault="003A6BAA" w:rsidP="003A6BAA"/>
    <w:p w:rsidR="003A6BAA" w:rsidRDefault="003A6BAA" w:rsidP="003A6BAA">
      <w:r>
        <w:t>(</w:t>
      </w:r>
      <w:proofErr w:type="gramStart"/>
      <w:r>
        <w:t>not</w:t>
      </w:r>
      <w:proofErr w:type="gramEnd"/>
      <w:r>
        <w:t xml:space="preserve"> to mention that all this is massively invasive)</w:t>
      </w:r>
    </w:p>
    <w:p w:rsidR="003A6BAA" w:rsidRDefault="003A6BAA" w:rsidP="003A6BAA"/>
    <w:p w:rsidR="003A6BAA" w:rsidRDefault="003A6BAA" w:rsidP="003A6BAA"/>
    <w:p w:rsidR="003A6BAA" w:rsidRDefault="003A6BAA" w:rsidP="003A6BAA">
      <w:proofErr w:type="gramStart"/>
      <w:r>
        <w:t>in</w:t>
      </w:r>
      <w:proofErr w:type="gramEnd"/>
      <w:r>
        <w:t xml:space="preserve"> compile.bat</w:t>
      </w:r>
    </w:p>
    <w:p w:rsidR="003A6BAA" w:rsidRDefault="003A6BAA" w:rsidP="003A6BAA"/>
    <w:p w:rsidR="003A6BAA" w:rsidRDefault="003A6BAA" w:rsidP="003A6BAA">
      <w:proofErr w:type="gramStart"/>
      <w:r>
        <w:t>call</w:t>
      </w:r>
      <w:proofErr w:type="gramEnd"/>
      <w:r>
        <w:t xml:space="preserve"> runprebuild2008.bat</w:t>
      </w:r>
    </w:p>
    <w:p w:rsidR="003A6BAA" w:rsidRDefault="003A6BAA" w:rsidP="003A6BAA"/>
    <w:p w:rsidR="003A6BAA" w:rsidRDefault="003A6BAA" w:rsidP="003A6BAA"/>
    <w:p w:rsidR="003A6BAA" w:rsidRDefault="003A6BAA" w:rsidP="003A6BAA">
      <w:proofErr w:type="gramStart"/>
      <w:r>
        <w:t>the</w:t>
      </w:r>
      <w:proofErr w:type="gramEnd"/>
      <w:r>
        <w:t xml:space="preserve"> file is called runprebuild.bat</w:t>
      </w:r>
    </w:p>
    <w:p w:rsidR="003A6BAA" w:rsidRDefault="003A6BAA" w:rsidP="003A6BAA"/>
    <w:p w:rsidR="003A6BAA" w:rsidRDefault="003A6BAA" w:rsidP="003A6BAA">
      <w:proofErr w:type="spellStart"/>
      <w:proofErr w:type="gramStart"/>
      <w:r>
        <w:t>tcp</w:t>
      </w:r>
      <w:proofErr w:type="spellEnd"/>
      <w:proofErr w:type="gramEnd"/>
      <w:r>
        <w:t xml:space="preserve"> commands are passed to bot, which doesn't understand them</w:t>
      </w:r>
    </w:p>
    <w:p w:rsidR="003A6BAA" w:rsidRDefault="003A6BAA" w:rsidP="003A6BAA"/>
    <w:p w:rsidR="003A6BAA" w:rsidRDefault="003A6BAA" w:rsidP="003A6BAA"/>
    <w:p w:rsidR="003A6BAA" w:rsidRDefault="003A6BAA" w:rsidP="003A6BAA">
      <w:proofErr w:type="gramStart"/>
      <w:r>
        <w:t>what's</w:t>
      </w:r>
      <w:proofErr w:type="gramEnd"/>
      <w:r>
        <w:t xml:space="preserve"> IKVM again?</w:t>
      </w:r>
    </w:p>
    <w:p w:rsidR="003A6BAA" w:rsidRDefault="003A6BAA" w:rsidP="003A6BAA">
      <w:r>
        <w:t>.net interpreter for java classes</w:t>
      </w:r>
    </w:p>
    <w:p w:rsidR="003A6BAA" w:rsidRDefault="003A6BAA" w:rsidP="003A6BAA"/>
    <w:p w:rsidR="003A6BAA" w:rsidRDefault="003A6BAA" w:rsidP="003A6BAA"/>
    <w:p w:rsidR="003A6BAA" w:rsidRDefault="003A6BAA" w:rsidP="003A6BAA">
      <w:r>
        <w:t>Need the commands (there were 2) to control debug info at the telnet level</w:t>
      </w:r>
    </w:p>
    <w:p w:rsidR="003A6BAA" w:rsidRDefault="003A6BAA" w:rsidP="003A6BAA"/>
    <w:p w:rsidR="003A6BAA" w:rsidRDefault="003A6BAA" w:rsidP="003A6BAA">
      <w:proofErr w:type="gramStart"/>
      <w:r>
        <w:t>need</w:t>
      </w:r>
      <w:proofErr w:type="gramEnd"/>
      <w:r>
        <w:t xml:space="preserve"> the enclosing format for messages to the bot</w:t>
      </w:r>
    </w:p>
    <w:p w:rsidR="003A6BAA" w:rsidRDefault="003A6BAA" w:rsidP="003A6BAA">
      <w:proofErr w:type="gramStart"/>
      <w:r>
        <w:t>is</w:t>
      </w:r>
      <w:proofErr w:type="gramEnd"/>
      <w:r>
        <w:t xml:space="preserve"> it /help or hey you, do help, or </w:t>
      </w:r>
    </w:p>
    <w:p w:rsidR="003A6BAA" w:rsidRDefault="003A6BAA" w:rsidP="003A6BAA"/>
    <w:p w:rsidR="003A6BAA" w:rsidRDefault="003A6BAA" w:rsidP="003A6BAA">
      <w:proofErr w:type="spellStart"/>
      <w:proofErr w:type="gramStart"/>
      <w:r>
        <w:t>tcp</w:t>
      </w:r>
      <w:proofErr w:type="spellEnd"/>
      <w:proofErr w:type="gramEnd"/>
      <w:r>
        <w:t xml:space="preserve"> level</w:t>
      </w:r>
    </w:p>
    <w:p w:rsidR="003A6BAA" w:rsidRDefault="003A6BAA" w:rsidP="003A6BAA"/>
    <w:p w:rsidR="003A6BAA" w:rsidRDefault="003A6BAA" w:rsidP="003A6BAA">
      <w:proofErr w:type="gramStart"/>
      <w:r>
        <w:t>bye</w:t>
      </w:r>
      <w:proofErr w:type="gramEnd"/>
      <w:r>
        <w:t xml:space="preserve"> - hangs up</w:t>
      </w:r>
    </w:p>
    <w:p w:rsidR="003A6BAA" w:rsidRDefault="003A6BAA" w:rsidP="003A6BAA">
      <w:proofErr w:type="spellStart"/>
      <w:proofErr w:type="gramStart"/>
      <w:r>
        <w:t>hideon</w:t>
      </w:r>
      <w:proofErr w:type="spellEnd"/>
      <w:proofErr w:type="gramEnd"/>
      <w:r>
        <w:t xml:space="preserve">    - no low level events</w:t>
      </w:r>
    </w:p>
    <w:p w:rsidR="003A6BAA" w:rsidRDefault="003A6BAA" w:rsidP="003A6BAA">
      <w:proofErr w:type="spellStart"/>
      <w:proofErr w:type="gramStart"/>
      <w:r>
        <w:t>hideoff</w:t>
      </w:r>
      <w:proofErr w:type="spellEnd"/>
      <w:proofErr w:type="gramEnd"/>
      <w:r>
        <w:t xml:space="preserve"> - no </w:t>
      </w:r>
      <w:proofErr w:type="spellStart"/>
      <w:r>
        <w:t>hideon</w:t>
      </w:r>
      <w:proofErr w:type="spellEnd"/>
    </w:p>
    <w:p w:rsidR="003A6BAA" w:rsidRDefault="003A6BAA" w:rsidP="003A6BAA">
      <w:proofErr w:type="gramStart"/>
      <w:r>
        <w:t>filters</w:t>
      </w:r>
      <w:proofErr w:type="gramEnd"/>
      <w:r>
        <w:t xml:space="preserve"> - lists the filters</w:t>
      </w:r>
    </w:p>
    <w:p w:rsidR="003A6BAA" w:rsidRDefault="003A6BAA" w:rsidP="003A6BAA">
      <w:proofErr w:type="gramStart"/>
      <w:r>
        <w:t>always</w:t>
      </w:r>
      <w:proofErr w:type="gramEnd"/>
      <w:r>
        <w:t xml:space="preserve"> - makes sure you always get the event   + add  - remove from always</w:t>
      </w:r>
    </w:p>
    <w:p w:rsidR="003A6BAA" w:rsidRDefault="003A6BAA" w:rsidP="003A6BAA">
      <w:proofErr w:type="gramStart"/>
      <w:r>
        <w:t>never</w:t>
      </w:r>
      <w:proofErr w:type="gramEnd"/>
      <w:r>
        <w:t xml:space="preserve"> - makes sure you never get the event  + add - remove</w:t>
      </w:r>
    </w:p>
    <w:p w:rsidR="003A6BAA" w:rsidRDefault="003A6BAA" w:rsidP="003A6BAA"/>
    <w:p w:rsidR="003A6BAA" w:rsidRDefault="003A6BAA" w:rsidP="003A6BAA">
      <w:proofErr w:type="gramStart"/>
      <w:r>
        <w:lastRenderedPageBreak/>
        <w:t>this</w:t>
      </w:r>
      <w:proofErr w:type="gramEnd"/>
      <w:r>
        <w:t xml:space="preserve"> is in </w:t>
      </w:r>
      <w:proofErr w:type="spellStart"/>
      <w:r>
        <w:t>BotTcpServer</w:t>
      </w:r>
      <w:proofErr w:type="spellEnd"/>
      <w:r>
        <w:t>::</w:t>
      </w:r>
      <w:proofErr w:type="spellStart"/>
      <w:r>
        <w:t>EvaluateCommand</w:t>
      </w:r>
      <w:proofErr w:type="spellEnd"/>
    </w:p>
    <w:p w:rsidR="003A6BAA" w:rsidRDefault="003A6BAA" w:rsidP="003A6BAA"/>
    <w:p w:rsidR="003A6BAA" w:rsidRDefault="003A6BAA" w:rsidP="003A6BAA">
      <w:proofErr w:type="gramStart"/>
      <w:r>
        <w:t>repository</w:t>
      </w:r>
      <w:proofErr w:type="gramEnd"/>
      <w:r>
        <w:t xml:space="preserve"> is requesting password</w:t>
      </w:r>
    </w:p>
    <w:p w:rsidR="003A6BAA" w:rsidRDefault="003A6BAA" w:rsidP="003A6BAA">
      <w:proofErr w:type="gramStart"/>
      <w:r>
        <w:t>anonymous</w:t>
      </w:r>
      <w:proofErr w:type="gramEnd"/>
    </w:p>
    <w:p w:rsidR="003A6BAA" w:rsidRDefault="003A6BAA" w:rsidP="003A6BAA">
      <w:proofErr w:type="gramStart"/>
      <w:r>
        <w:t>no</w:t>
      </w:r>
      <w:proofErr w:type="gramEnd"/>
      <w:r>
        <w:t xml:space="preserve"> pw</w:t>
      </w:r>
    </w:p>
    <w:p w:rsidR="003A6BAA" w:rsidRDefault="003A6BAA" w:rsidP="003A6BAA"/>
    <w:p w:rsidR="003A6BAA" w:rsidRDefault="003A6BAA" w:rsidP="003A6BAA">
      <w:proofErr w:type="spellStart"/>
      <w:proofErr w:type="gramStart"/>
      <w:r>
        <w:t>im</w:t>
      </w:r>
      <w:proofErr w:type="spellEnd"/>
      <w:proofErr w:type="gramEnd"/>
      <w:r>
        <w:t xml:space="preserve"> the bot</w:t>
      </w:r>
    </w:p>
    <w:p w:rsidR="003A6BAA" w:rsidRDefault="003A6BAA" w:rsidP="003A6BAA"/>
    <w:p w:rsidR="003A6BAA" w:rsidRDefault="003A6BAA" w:rsidP="003A6BAA">
      <w:proofErr w:type="spellStart"/>
      <w:proofErr w:type="gramStart"/>
      <w:r>
        <w:t>cmd</w:t>
      </w:r>
      <w:proofErr w:type="spellEnd"/>
      <w:proofErr w:type="gramEnd"/>
      <w:r>
        <w:t xml:space="preserve"> help</w:t>
      </w:r>
    </w:p>
    <w:p w:rsidR="003A6BAA" w:rsidRDefault="003A6BAA" w:rsidP="003A6BAA"/>
    <w:p w:rsidR="003A6BAA" w:rsidRDefault="003A6BAA" w:rsidP="003A6BAA"/>
    <w:p w:rsidR="003A6BAA" w:rsidRDefault="003A6BAA" w:rsidP="003A6BAA"/>
    <w:p w:rsidR="003A6BAA" w:rsidRDefault="003A6BAA" w:rsidP="003A6BAA"/>
    <w:p w:rsidR="003A6BAA" w:rsidRDefault="003A6BAA" w:rsidP="003A6BAA">
      <w:proofErr w:type="spellStart"/>
      <w:proofErr w:type="gramStart"/>
      <w:r>
        <w:t>simAvatar</w:t>
      </w:r>
      <w:proofErr w:type="spellEnd"/>
      <w:r>
        <w:t>(</w:t>
      </w:r>
      <w:proofErr w:type="gramEnd"/>
      <w:r>
        <w:t>X),</w:t>
      </w:r>
      <w:proofErr w:type="spellStart"/>
      <w:r>
        <w:t>cliGet</w:t>
      </w:r>
      <w:proofErr w:type="spellEnd"/>
      <w:r>
        <w:t>(</w:t>
      </w:r>
      <w:proofErr w:type="spellStart"/>
      <w:r>
        <w:t>X,hasprim</w:t>
      </w:r>
      <w:proofErr w:type="spellEnd"/>
      <w:r>
        <w:t>,@(true)),</w:t>
      </w:r>
      <w:proofErr w:type="spellStart"/>
      <w:r>
        <w:t>cliToString</w:t>
      </w:r>
      <w:proofErr w:type="spellEnd"/>
      <w:r>
        <w:t>(X,S).</w:t>
      </w:r>
    </w:p>
    <w:p w:rsidR="003A6BAA" w:rsidRDefault="003A6BAA" w:rsidP="003A6BAA"/>
    <w:p w:rsidR="003A6BAA" w:rsidRDefault="003A6BAA" w:rsidP="003A6BAA">
      <w:r>
        <w:t>[16:39</w:t>
      </w:r>
      <w:proofErr w:type="gramStart"/>
      <w:r>
        <w:t xml:space="preserve">]  </w:t>
      </w:r>
      <w:proofErr w:type="spellStart"/>
      <w:r>
        <w:t>Nephrael</w:t>
      </w:r>
      <w:proofErr w:type="spellEnd"/>
      <w:proofErr w:type="gramEnd"/>
      <w:r>
        <w:t xml:space="preserve"> Rajesh: </w:t>
      </w:r>
      <w:proofErr w:type="spellStart"/>
      <w:r>
        <w:t>botClientCmd</w:t>
      </w:r>
      <w:proofErr w:type="spellEnd"/>
      <w:r>
        <w:t>(shout("hi there!")).</w:t>
      </w:r>
    </w:p>
    <w:p w:rsidR="003A6BAA" w:rsidRDefault="003A6BAA" w:rsidP="003A6BAA">
      <w:r>
        <w:t>[16:39</w:t>
      </w:r>
      <w:proofErr w:type="gramStart"/>
      <w:r>
        <w:t xml:space="preserve">]  </w:t>
      </w:r>
      <w:proofErr w:type="spellStart"/>
      <w:r>
        <w:t>bungiecord</w:t>
      </w:r>
      <w:proofErr w:type="spellEnd"/>
      <w:proofErr w:type="gramEnd"/>
      <w:r>
        <w:t xml:space="preserve"> </w:t>
      </w:r>
      <w:proofErr w:type="spellStart"/>
      <w:r>
        <w:t>Burnstein</w:t>
      </w:r>
      <w:proofErr w:type="spellEnd"/>
      <w:r>
        <w:t xml:space="preserve"> shouts: hi there! </w:t>
      </w:r>
    </w:p>
    <w:p w:rsidR="003A6BAA" w:rsidRDefault="003A6BAA" w:rsidP="003A6BAA">
      <w:r>
        <w:t>[16:40</w:t>
      </w:r>
      <w:proofErr w:type="gramStart"/>
      <w:r>
        <w:t>]  Annie</w:t>
      </w:r>
      <w:proofErr w:type="gramEnd"/>
      <w:r>
        <w:t xml:space="preserve"> Obscure: apropos(</w:t>
      </w:r>
      <w:proofErr w:type="spellStart"/>
      <w:r>
        <w:t>botClientCmd</w:t>
      </w:r>
      <w:proofErr w:type="spellEnd"/>
      <w:r>
        <w:t>).</w:t>
      </w:r>
    </w:p>
    <w:p w:rsidR="003A6BAA" w:rsidRDefault="003A6BAA" w:rsidP="003A6BAA">
      <w:r>
        <w:t>[16:41</w:t>
      </w:r>
      <w:proofErr w:type="gramStart"/>
      <w:r>
        <w:t xml:space="preserve">]  </w:t>
      </w:r>
      <w:proofErr w:type="spellStart"/>
      <w:r>
        <w:t>Nephrael</w:t>
      </w:r>
      <w:proofErr w:type="spellEnd"/>
      <w:proofErr w:type="gramEnd"/>
      <w:r>
        <w:t xml:space="preserve"> Rajesh: </w:t>
      </w:r>
      <w:proofErr w:type="spellStart"/>
      <w:r>
        <w:t>simAvatar</w:t>
      </w:r>
      <w:proofErr w:type="spellEnd"/>
      <w:r>
        <w:t>(X),</w:t>
      </w:r>
      <w:proofErr w:type="spellStart"/>
      <w:r>
        <w:t>cliGet</w:t>
      </w:r>
      <w:proofErr w:type="spellEnd"/>
      <w:r>
        <w:t>(</w:t>
      </w:r>
      <w:proofErr w:type="spellStart"/>
      <w:r>
        <w:t>X,hasprim</w:t>
      </w:r>
      <w:proofErr w:type="spellEnd"/>
      <w:r>
        <w:t>,@(true)),</w:t>
      </w:r>
      <w:proofErr w:type="spellStart"/>
      <w:r>
        <w:t>cliToString</w:t>
      </w:r>
      <w:proofErr w:type="spellEnd"/>
      <w:r>
        <w:t>(X,S).</w:t>
      </w:r>
    </w:p>
    <w:p w:rsidR="003A6BAA" w:rsidRDefault="003A6BAA" w:rsidP="003A6BAA">
      <w:r>
        <w:t>[16:43</w:t>
      </w:r>
      <w:proofErr w:type="gramStart"/>
      <w:r>
        <w:t xml:space="preserve">]  </w:t>
      </w:r>
      <w:proofErr w:type="spellStart"/>
      <w:r>
        <w:t>Nephrael</w:t>
      </w:r>
      <w:proofErr w:type="spellEnd"/>
      <w:proofErr w:type="gramEnd"/>
      <w:r>
        <w:t xml:space="preserve"> Rajesh: </w:t>
      </w:r>
      <w:proofErr w:type="spellStart"/>
      <w:r>
        <w:t>botClientCall</w:t>
      </w:r>
      <w:proofErr w:type="spellEnd"/>
      <w:r>
        <w:t>(</w:t>
      </w:r>
      <w:proofErr w:type="spellStart"/>
      <w:r>
        <w:t>executeCommand</w:t>
      </w:r>
      <w:proofErr w:type="spellEnd"/>
      <w:r>
        <w:t>("jump"),X),</w:t>
      </w:r>
      <w:proofErr w:type="spellStart"/>
      <w:r>
        <w:t>cliWriteln</w:t>
      </w:r>
      <w:proofErr w:type="spellEnd"/>
      <w:r>
        <w:t>(X).</w:t>
      </w:r>
    </w:p>
    <w:p w:rsidR="003A6BAA" w:rsidRDefault="003A6BAA" w:rsidP="003A6BAA"/>
    <w:p w:rsidR="003A6BAA" w:rsidRDefault="003A6BAA" w:rsidP="003A6BAA">
      <w:proofErr w:type="spellStart"/>
      <w:proofErr w:type="gramStart"/>
      <w:r>
        <w:t>gridClientEvents</w:t>
      </w:r>
      <w:proofErr w:type="spellEnd"/>
      <w:r>
        <w:t>(</w:t>
      </w:r>
      <w:proofErr w:type="gramEnd"/>
      <w:r>
        <w:t>E),</w:t>
      </w:r>
      <w:proofErr w:type="spellStart"/>
      <w:r>
        <w:t>writeq</w:t>
      </w:r>
      <w:proofErr w:type="spellEnd"/>
      <w:r>
        <w:t>(E),</w:t>
      </w:r>
      <w:proofErr w:type="spellStart"/>
      <w:r>
        <w:t>nl,fail</w:t>
      </w:r>
      <w:proofErr w:type="spellEnd"/>
      <w:r>
        <w:t>.</w:t>
      </w:r>
    </w:p>
    <w:p w:rsidR="003A6BAA" w:rsidRDefault="003A6BAA" w:rsidP="003A6BAA"/>
    <w:p w:rsidR="003A6BAA" w:rsidRDefault="003A6BAA" w:rsidP="003A6BAA">
      <w:proofErr w:type="spellStart"/>
      <w:proofErr w:type="gramStart"/>
      <w:r>
        <w:t>pfdebug</w:t>
      </w:r>
      <w:proofErr w:type="spellEnd"/>
      <w:proofErr w:type="gramEnd"/>
    </w:p>
    <w:p w:rsidR="003A6BAA" w:rsidRDefault="003A6BAA" w:rsidP="003A6BAA"/>
    <w:p w:rsidR="003A6BAA" w:rsidRDefault="003A6BAA" w:rsidP="003A6BAA">
      <w:r>
        <w:lastRenderedPageBreak/>
        <w:t xml:space="preserve">! </w:t>
      </w:r>
      <w:proofErr w:type="gramStart"/>
      <w:r>
        <w:t>and</w:t>
      </w:r>
      <w:proofErr w:type="gramEnd"/>
      <w:r>
        <w:t xml:space="preserve"> $ in commands</w:t>
      </w:r>
    </w:p>
    <w:p w:rsidR="003A6BAA" w:rsidRDefault="003A6BAA" w:rsidP="003A6BAA">
      <w:r>
        <w:t>$master</w:t>
      </w:r>
    </w:p>
    <w:p w:rsidR="003A6BAA" w:rsidRDefault="003A6BAA" w:rsidP="003A6BAA">
      <w:r>
        <w:t>$selected   (group of selected prims)</w:t>
      </w:r>
    </w:p>
    <w:p w:rsidR="003A6BAA" w:rsidRDefault="003A6BAA" w:rsidP="003A6BAA">
      <w:proofErr w:type="spellStart"/>
      <w:proofErr w:type="gramStart"/>
      <w:r>
        <w:t>primid</w:t>
      </w:r>
      <w:proofErr w:type="spellEnd"/>
      <w:proofErr w:type="gramEnd"/>
      <w:r>
        <w:t xml:space="preserve"> is local id</w:t>
      </w:r>
    </w:p>
    <w:p w:rsidR="003A6BAA" w:rsidRDefault="003A6BAA" w:rsidP="003A6BAA">
      <w:r>
        <w:t>@ coerces prim position to 3d location @</w:t>
      </w:r>
      <w:proofErr w:type="spellStart"/>
      <w:r>
        <w:t>primid</w:t>
      </w:r>
      <w:proofErr w:type="spellEnd"/>
      <w:r>
        <w:t xml:space="preserve"> 15</w:t>
      </w:r>
    </w:p>
    <w:p w:rsidR="003A6BAA" w:rsidRDefault="003A6BAA" w:rsidP="003A6BAA"/>
    <w:p w:rsidR="003A6BAA" w:rsidRDefault="003A6BAA" w:rsidP="003A6BAA">
      <w:proofErr w:type="gramStart"/>
      <w:r>
        <w:t>max</w:t>
      </w:r>
      <w:proofErr w:type="gramEnd"/>
      <w:r>
        <w:t xml:space="preserve"> is maximum prims in </w:t>
      </w:r>
      <w:proofErr w:type="spellStart"/>
      <w:r>
        <w:t>filterset</w:t>
      </w:r>
      <w:proofErr w:type="spellEnd"/>
    </w:p>
    <w:p w:rsidR="003A6BAA" w:rsidRDefault="003A6BAA" w:rsidP="003A6BAA">
      <w:proofErr w:type="spellStart"/>
      <w:proofErr w:type="gramStart"/>
      <w:r>
        <w:t>dist</w:t>
      </w:r>
      <w:proofErr w:type="spellEnd"/>
      <w:proofErr w:type="gramEnd"/>
      <w:r>
        <w:t xml:space="preserve"> is maximum </w:t>
      </w:r>
      <w:proofErr w:type="spellStart"/>
      <w:r>
        <w:t>dist</w:t>
      </w:r>
      <w:proofErr w:type="spellEnd"/>
      <w:r>
        <w:t xml:space="preserve"> to avatar</w:t>
      </w:r>
    </w:p>
    <w:p w:rsidR="003A6BAA" w:rsidRDefault="003A6BAA" w:rsidP="003A6BAA">
      <w:r>
        <w:t>/</w:t>
      </w:r>
      <w:proofErr w:type="spellStart"/>
      <w:r>
        <w:t>priminfo</w:t>
      </w:r>
      <w:proofErr w:type="spellEnd"/>
      <w:r>
        <w:t xml:space="preserve"> $selected </w:t>
      </w:r>
      <w:proofErr w:type="spellStart"/>
      <w:r>
        <w:t>maxdist</w:t>
      </w:r>
      <w:proofErr w:type="spellEnd"/>
      <w:r>
        <w:t xml:space="preserve"> 2  </w:t>
      </w:r>
    </w:p>
    <w:p w:rsidR="003A6BAA" w:rsidRDefault="003A6BAA" w:rsidP="003A6BAA">
      <w:proofErr w:type="gramStart"/>
      <w:r>
        <w:t>the</w:t>
      </w:r>
      <w:proofErr w:type="gramEnd"/>
      <w:r>
        <w:t xml:space="preserve"> selected prims (that is, the prims in my 'selected' grasper) </w:t>
      </w:r>
      <w:proofErr w:type="spellStart"/>
      <w:r>
        <w:t>tha</w:t>
      </w:r>
      <w:proofErr w:type="spellEnd"/>
      <w:r>
        <w:t xml:space="preserve"> are within 2 meters of my AV </w:t>
      </w:r>
    </w:p>
    <w:p w:rsidR="003A6BAA" w:rsidRDefault="003A6BAA" w:rsidP="003A6BAA"/>
    <w:p w:rsidR="003A6BAA" w:rsidRDefault="003A6BAA" w:rsidP="003A6BAA">
      <w:r>
        <w:t xml:space="preserve">See all this stuff starting at line 445 of </w:t>
      </w:r>
      <w:proofErr w:type="spellStart"/>
      <w:r>
        <w:t>WorldCommandParsing</w:t>
      </w:r>
      <w:proofErr w:type="spellEnd"/>
    </w:p>
    <w:p w:rsidR="003A6BAA" w:rsidRDefault="003A6BAA" w:rsidP="003A6BAA"/>
    <w:p w:rsidR="003A6BAA" w:rsidRDefault="003A6BAA" w:rsidP="003A6BAA">
      <w:r>
        <w:t>/</w:t>
      </w:r>
      <w:proofErr w:type="spellStart"/>
      <w:r>
        <w:t>priminfo</w:t>
      </w:r>
      <w:proofErr w:type="spellEnd"/>
      <w:r>
        <w:t xml:space="preserve"> $selected </w:t>
      </w:r>
      <w:proofErr w:type="spellStart"/>
      <w:r>
        <w:t>maxdist</w:t>
      </w:r>
      <w:proofErr w:type="spellEnd"/>
      <w:r>
        <w:t xml:space="preserve"> 2.1 </w:t>
      </w:r>
      <w:proofErr w:type="spellStart"/>
      <w:r>
        <w:t>mindist</w:t>
      </w:r>
      <w:proofErr w:type="spellEnd"/>
      <w:r>
        <w:t xml:space="preserve"> 1.9 max 4 nth2 matches </w:t>
      </w:r>
      <w:proofErr w:type="gramStart"/>
      <w:r>
        <w:t>Window !</w:t>
      </w:r>
      <w:proofErr w:type="gramEnd"/>
      <w:r>
        <w:t xml:space="preserve">matches -like </w:t>
      </w:r>
      <w:proofErr w:type="spellStart"/>
      <w:r>
        <w:t>ownedby</w:t>
      </w:r>
      <w:proofErr w:type="spellEnd"/>
      <w:r>
        <w:t xml:space="preserve"> $master</w:t>
      </w:r>
    </w:p>
    <w:p w:rsidR="003A6BAA" w:rsidRDefault="003A6BAA" w:rsidP="003A6BAA"/>
    <w:p w:rsidR="003A6BAA" w:rsidRDefault="003A6BAA" w:rsidP="003A6BAA">
      <w:r>
        <w:t xml:space="preserve">it must have been previously selected, 1.9 to 2.1 meters from the bot, no more than 4 returns, only the second object, that has the word Window in </w:t>
      </w:r>
      <w:proofErr w:type="spellStart"/>
      <w:r>
        <w:t>it's</w:t>
      </w:r>
      <w:proofErr w:type="spellEnd"/>
      <w:r>
        <w:t xml:space="preserve"> description or name*,  and does not match "-like"</w:t>
      </w:r>
    </w:p>
    <w:p w:rsidR="003A6BAA" w:rsidRDefault="003A6BAA" w:rsidP="003A6BAA"/>
    <w:p w:rsidR="003A6BAA" w:rsidRDefault="003A6BAA" w:rsidP="003A6BAA"/>
    <w:p w:rsidR="003A6BAA" w:rsidRDefault="003A6BAA" w:rsidP="003A6BAA">
      <w:proofErr w:type="gramStart"/>
      <w:r>
        <w:t>family</w:t>
      </w:r>
      <w:proofErr w:type="gramEnd"/>
      <w:r>
        <w:t xml:space="preserve"> - </w:t>
      </w:r>
      <w:proofErr w:type="spellStart"/>
      <w:r>
        <w:t>linkset</w:t>
      </w:r>
      <w:proofErr w:type="spellEnd"/>
      <w:r>
        <w:t xml:space="preserve"> from prim</w:t>
      </w:r>
    </w:p>
    <w:p w:rsidR="003A6BAA" w:rsidRDefault="003A6BAA" w:rsidP="003A6BAA"/>
    <w:p w:rsidR="003A6BAA" w:rsidRDefault="003A6BAA" w:rsidP="003A6BAA">
      <w:r>
        <w:t xml:space="preserve">* </w:t>
      </w:r>
      <w:proofErr w:type="gramStart"/>
      <w:r>
        <w:t>the</w:t>
      </w:r>
      <w:proofErr w:type="gramEnd"/>
      <w:r>
        <w:t xml:space="preserve"> name and description are in the form </w:t>
      </w:r>
    </w:p>
    <w:p w:rsidR="003A6BAA" w:rsidRDefault="003A6BAA" w:rsidP="003A6BAA">
      <w:proofErr w:type="gramStart"/>
      <w:r>
        <w:t>name</w:t>
      </w:r>
      <w:proofErr w:type="gramEnd"/>
      <w:r>
        <w:t xml:space="preserve"> | descript</w:t>
      </w:r>
    </w:p>
    <w:p w:rsidR="003A6BAA" w:rsidRDefault="003A6BAA" w:rsidP="003A6BAA"/>
    <w:p w:rsidR="003A6BAA" w:rsidRDefault="003A6BAA" w:rsidP="003A6BAA"/>
    <w:p w:rsidR="003A6BAA" w:rsidRDefault="003A6BAA" w:rsidP="003A6BAA"/>
    <w:p w:rsidR="003A6BAA" w:rsidRDefault="003A6BAA" w:rsidP="003A6BAA">
      <w:proofErr w:type="gramStart"/>
      <w:r>
        <w:t>see</w:t>
      </w:r>
      <w:proofErr w:type="gramEnd"/>
      <w:r>
        <w:t xml:space="preserve"> </w:t>
      </w:r>
      <w:proofErr w:type="spellStart"/>
      <w:r>
        <w:t>Cogbot.listeners.WorldCommandParsing</w:t>
      </w:r>
      <w:proofErr w:type="spellEnd"/>
      <w:r>
        <w:t xml:space="preserve">  for list of prepositions and variables</w:t>
      </w:r>
    </w:p>
    <w:p w:rsidR="003A6BAA" w:rsidRDefault="003A6BAA" w:rsidP="003A6BAA"/>
    <w:p w:rsidR="003A6BAA" w:rsidRDefault="003A6BAA" w:rsidP="003A6BAA"/>
    <w:p w:rsidR="003A6BAA" w:rsidRDefault="003A6BAA" w:rsidP="003A6BAA"/>
    <w:p w:rsidR="003A6BAA" w:rsidRDefault="003A6BAA" w:rsidP="003A6BAA"/>
    <w:p w:rsidR="003A6BAA" w:rsidRDefault="003A6BAA" w:rsidP="003A6BAA">
      <w:proofErr w:type="gramStart"/>
      <w:r>
        <w:t>follow</w:t>
      </w:r>
      <w:proofErr w:type="gramEnd"/>
      <w:r>
        <w:t>*</w:t>
      </w:r>
    </w:p>
    <w:p w:rsidR="003A6BAA" w:rsidRDefault="003A6BAA" w:rsidP="003A6BAA">
      <w:r>
        <w:t xml:space="preserve"> /</w:t>
      </w:r>
      <w:proofErr w:type="spellStart"/>
      <w:r>
        <w:t>swip</w:t>
      </w:r>
      <w:proofErr w:type="spellEnd"/>
      <w:r>
        <w:t xml:space="preserve"> X is 1 + 1, </w:t>
      </w:r>
      <w:proofErr w:type="spellStart"/>
      <w:proofErr w:type="gramStart"/>
      <w:r>
        <w:t>botClientCmd</w:t>
      </w:r>
      <w:proofErr w:type="spellEnd"/>
      <w:r>
        <w:t>(</w:t>
      </w:r>
      <w:proofErr w:type="gramEnd"/>
      <w:r>
        <w:t>say(X)).</w:t>
      </w:r>
    </w:p>
    <w:p w:rsidR="003A6BAA" w:rsidRDefault="003A6BAA" w:rsidP="003A6BAA"/>
    <w:p w:rsidR="003A6BAA" w:rsidRDefault="003A6BAA" w:rsidP="003A6BAA"/>
    <w:p w:rsidR="003A6BAA" w:rsidRDefault="003A6BAA" w:rsidP="003A6BAA"/>
    <w:p w:rsidR="003A6BAA" w:rsidRDefault="003A6BAA" w:rsidP="003A6BAA">
      <w:r>
        <w:t xml:space="preserve">?- </w:t>
      </w:r>
      <w:proofErr w:type="spellStart"/>
      <w:r>
        <w:t>set_prolog_</w:t>
      </w:r>
      <w:proofErr w:type="gramStart"/>
      <w:r>
        <w:t>flag</w:t>
      </w:r>
      <w:proofErr w:type="spellEnd"/>
      <w:r>
        <w:t>(</w:t>
      </w:r>
      <w:proofErr w:type="spellStart"/>
      <w:proofErr w:type="gramEnd"/>
      <w:r>
        <w:t>double_quotes,string</w:t>
      </w:r>
      <w:proofErr w:type="spellEnd"/>
      <w:r>
        <w:t xml:space="preserve">).  &lt;-- </w:t>
      </w:r>
      <w:proofErr w:type="spellStart"/>
      <w:r>
        <w:t>cogbots</w:t>
      </w:r>
      <w:proofErr w:type="spellEnd"/>
      <w:r>
        <w:t xml:space="preserve"> usually this</w:t>
      </w:r>
    </w:p>
    <w:p w:rsidR="003A6BAA" w:rsidRDefault="003A6BAA" w:rsidP="003A6BAA"/>
    <w:p w:rsidR="003A6BAA" w:rsidRDefault="003A6BAA" w:rsidP="003A6BAA">
      <w:proofErr w:type="spellStart"/>
      <w:r>
        <w:t>set_prolog_</w:t>
      </w:r>
      <w:proofErr w:type="gramStart"/>
      <w:r>
        <w:t>flag</w:t>
      </w:r>
      <w:proofErr w:type="spellEnd"/>
      <w:r>
        <w:t>(</w:t>
      </w:r>
      <w:proofErr w:type="spellStart"/>
      <w:proofErr w:type="gramEnd"/>
      <w:r>
        <w:t>double_quotes,chars</w:t>
      </w:r>
      <w:proofErr w:type="spellEnd"/>
      <w:r>
        <w:t>).  &lt;-- atoms</w:t>
      </w:r>
    </w:p>
    <w:p w:rsidR="003A6BAA" w:rsidRDefault="003A6BAA" w:rsidP="003A6BAA"/>
    <w:p w:rsidR="003A6BAA" w:rsidRDefault="003A6BAA" w:rsidP="003A6BAA">
      <w:proofErr w:type="spellStart"/>
      <w:r>
        <w:t>set_prolog_</w:t>
      </w:r>
      <w:proofErr w:type="gramStart"/>
      <w:r>
        <w:t>flag</w:t>
      </w:r>
      <w:proofErr w:type="spellEnd"/>
      <w:r>
        <w:t>(</w:t>
      </w:r>
      <w:proofErr w:type="spellStart"/>
      <w:proofErr w:type="gramEnd"/>
      <w:r>
        <w:t>double_quotes,atom</w:t>
      </w:r>
      <w:proofErr w:type="spellEnd"/>
      <w:r>
        <w:t>). &lt;-- "foo" == foo</w:t>
      </w:r>
    </w:p>
    <w:p w:rsidR="003A6BAA" w:rsidRDefault="003A6BAA" w:rsidP="003A6BAA"/>
    <w:p w:rsidR="003A6BAA" w:rsidRDefault="003A6BAA" w:rsidP="003A6BAA">
      <w:proofErr w:type="gramStart"/>
      <w:r>
        <w:t>periscope</w:t>
      </w:r>
      <w:proofErr w:type="gramEnd"/>
      <w:r>
        <w:t xml:space="preserve"> - used to replicate everything in an </w:t>
      </w:r>
      <w:proofErr w:type="spellStart"/>
      <w:r>
        <w:t>opensim</w:t>
      </w:r>
      <w:proofErr w:type="spellEnd"/>
    </w:p>
    <w:p w:rsidR="003A6BAA" w:rsidRDefault="003A6BAA" w:rsidP="003A6BAA"/>
    <w:p w:rsidR="003A6BAA" w:rsidRDefault="003A6BAA" w:rsidP="003A6BAA">
      <w:proofErr w:type="gramStart"/>
      <w:r>
        <w:t>simian</w:t>
      </w:r>
      <w:proofErr w:type="gramEnd"/>
      <w:r>
        <w:t xml:space="preserve"> server</w:t>
      </w:r>
    </w:p>
    <w:p w:rsidR="003A6BAA" w:rsidRDefault="003A6BAA" w:rsidP="003A6BAA">
      <w:proofErr w:type="gramStart"/>
      <w:r>
        <w:t>periscope</w:t>
      </w:r>
      <w:proofErr w:type="gramEnd"/>
    </w:p>
    <w:p w:rsidR="003A6BAA" w:rsidRDefault="003A6BAA" w:rsidP="003A6BAA"/>
    <w:p w:rsidR="003A6BAA" w:rsidRDefault="003A6BAA" w:rsidP="003A6BAA">
      <w:r>
        <w:t>@'C#663540224'"TextureIDs"</w:t>
      </w:r>
    </w:p>
    <w:p w:rsidR="003A6BAA" w:rsidRDefault="003A6BAA" w:rsidP="003A6BAA"/>
    <w:p w:rsidR="003A6BAA" w:rsidRDefault="003A6BAA" w:rsidP="003A6BAA"/>
    <w:p w:rsidR="003A6BAA" w:rsidRDefault="003A6BAA" w:rsidP="003A6BAA"/>
    <w:p w:rsidR="003A6BAA" w:rsidRDefault="003A6BAA" w:rsidP="003A6BAA">
      <w:proofErr w:type="gramStart"/>
      <w:r>
        <w:t>how</w:t>
      </w:r>
      <w:proofErr w:type="gramEnd"/>
      <w:r>
        <w:t xml:space="preserve"> to get the members</w:t>
      </w:r>
    </w:p>
    <w:p w:rsidR="003A6BAA" w:rsidRDefault="003A6BAA" w:rsidP="003A6BAA">
      <w:proofErr w:type="spellStart"/>
      <w:proofErr w:type="gramStart"/>
      <w:r>
        <w:t>simObject</w:t>
      </w:r>
      <w:proofErr w:type="spellEnd"/>
      <w:r>
        <w:t>(</w:t>
      </w:r>
      <w:proofErr w:type="gramEnd"/>
      <w:r>
        <w:t>O),</w:t>
      </w:r>
      <w:proofErr w:type="spellStart"/>
      <w:r>
        <w:t>cliMembers</w:t>
      </w:r>
      <w:proofErr w:type="spellEnd"/>
      <w:r>
        <w:t>(O,M).</w:t>
      </w:r>
    </w:p>
    <w:p w:rsidR="003A6BAA" w:rsidRDefault="003A6BAA" w:rsidP="003A6BAA"/>
    <w:p w:rsidR="003A6BAA" w:rsidRDefault="003A6BAA" w:rsidP="003A6BAA">
      <w:r>
        <w:t xml:space="preserve">[11:58:42 AM] Anne Ogborn: </w:t>
      </w:r>
      <w:proofErr w:type="spellStart"/>
      <w:r>
        <w:t>whats</w:t>
      </w:r>
      <w:proofErr w:type="spellEnd"/>
      <w:r>
        <w:t xml:space="preserve"> with </w:t>
      </w:r>
      <w:proofErr w:type="gramStart"/>
      <w:r>
        <w:t>the !!</w:t>
      </w:r>
      <w:proofErr w:type="gramEnd"/>
      <w:r>
        <w:t xml:space="preserve"> </w:t>
      </w:r>
      <w:proofErr w:type="gramStart"/>
      <w:r>
        <w:t>and !</w:t>
      </w:r>
      <w:proofErr w:type="gramEnd"/>
      <w:r>
        <w:t xml:space="preserve"> </w:t>
      </w:r>
      <w:proofErr w:type="gramStart"/>
      <w:r>
        <w:t>versions</w:t>
      </w:r>
      <w:proofErr w:type="gramEnd"/>
      <w:r>
        <w:t xml:space="preserve"> of commands?</w:t>
      </w:r>
    </w:p>
    <w:p w:rsidR="003A6BAA" w:rsidRDefault="003A6BAA" w:rsidP="003A6BAA">
      <w:r>
        <w:t xml:space="preserve">[11:59:54 AM] Douglas R. Miles: if it tries to load a command with </w:t>
      </w:r>
      <w:proofErr w:type="spellStart"/>
      <w:r>
        <w:t>teh</w:t>
      </w:r>
      <w:proofErr w:type="spellEnd"/>
      <w:r>
        <w:t xml:space="preserve"> same name more than </w:t>
      </w:r>
      <w:proofErr w:type="spellStart"/>
      <w:r>
        <w:t>omnce</w:t>
      </w:r>
      <w:proofErr w:type="spellEnd"/>
      <w:proofErr w:type="gramStart"/>
      <w:r>
        <w:t>..</w:t>
      </w:r>
      <w:proofErr w:type="gramEnd"/>
      <w:r>
        <w:t xml:space="preserve"> </w:t>
      </w:r>
      <w:proofErr w:type="gramStart"/>
      <w:r>
        <w:t>it</w:t>
      </w:r>
      <w:proofErr w:type="gramEnd"/>
      <w:r>
        <w:t xml:space="preserve"> puts the secondary command with a ! </w:t>
      </w:r>
      <w:proofErr w:type="gramStart"/>
      <w:r>
        <w:t>in</w:t>
      </w:r>
      <w:proofErr w:type="gramEnd"/>
      <w:r>
        <w:t xml:space="preserve"> front</w:t>
      </w:r>
    </w:p>
    <w:p w:rsidR="003A6BAA" w:rsidRDefault="003A6BAA" w:rsidP="003A6BAA">
      <w:r>
        <w:t xml:space="preserve">[12:00:19 PM] Anne Ogborn: </w:t>
      </w:r>
      <w:proofErr w:type="spellStart"/>
      <w:r>
        <w:t>kk</w:t>
      </w:r>
      <w:proofErr w:type="spellEnd"/>
      <w:r>
        <w:t>. Why's it loading commands more than once?</w:t>
      </w:r>
    </w:p>
    <w:p w:rsidR="003A6BAA" w:rsidRDefault="003A6BAA" w:rsidP="003A6BAA">
      <w:r>
        <w:t xml:space="preserve">[12:00:37 PM] Douglas R. Miles: oh jus </w:t>
      </w:r>
      <w:proofErr w:type="spellStart"/>
      <w:r>
        <w:t>thte</w:t>
      </w:r>
      <w:proofErr w:type="spellEnd"/>
      <w:r>
        <w:t xml:space="preserve"> same by name</w:t>
      </w:r>
    </w:p>
    <w:p w:rsidR="003A6BAA" w:rsidRDefault="003A6BAA" w:rsidP="003A6BAA">
      <w:r>
        <w:t xml:space="preserve">[12:00:51 PM] Douglas R. Miles: depending on which plugin </w:t>
      </w:r>
      <w:proofErr w:type="spellStart"/>
      <w:r>
        <w:t>systme</w:t>
      </w:r>
      <w:proofErr w:type="spellEnd"/>
      <w:r>
        <w:t xml:space="preserve"> loaded it</w:t>
      </w:r>
    </w:p>
    <w:p w:rsidR="003A6BAA" w:rsidRDefault="003A6BAA" w:rsidP="003A6BAA">
      <w:r>
        <w:t>[12:00:56 PM] Anne Ogborn: ah</w:t>
      </w:r>
    </w:p>
    <w:p w:rsidR="003A6BAA" w:rsidRDefault="003A6BAA" w:rsidP="003A6BAA">
      <w:r>
        <w:t xml:space="preserve">[12:01:24 PM] Douglas R. Miles: </w:t>
      </w:r>
      <w:proofErr w:type="spellStart"/>
      <w:r>
        <w:t>TextSL</w:t>
      </w:r>
      <w:proofErr w:type="spellEnd"/>
      <w:r>
        <w:t xml:space="preserve">, </w:t>
      </w:r>
      <w:proofErr w:type="spellStart"/>
      <w:r>
        <w:t>Radegast</w:t>
      </w:r>
      <w:proofErr w:type="spellEnd"/>
      <w:r>
        <w:t xml:space="preserve">, </w:t>
      </w:r>
      <w:proofErr w:type="spellStart"/>
      <w:r>
        <w:t>LibOMV</w:t>
      </w:r>
      <w:proofErr w:type="spellEnd"/>
      <w:r>
        <w:t xml:space="preserve">, </w:t>
      </w:r>
      <w:proofErr w:type="spellStart"/>
      <w:r>
        <w:t>Cogbot</w:t>
      </w:r>
      <w:proofErr w:type="spellEnd"/>
      <w:r>
        <w:t xml:space="preserve"> all did a </w:t>
      </w:r>
      <w:proofErr w:type="spellStart"/>
      <w:r>
        <w:t>serioes</w:t>
      </w:r>
      <w:proofErr w:type="spellEnd"/>
      <w:r>
        <w:t xml:space="preserve"> of </w:t>
      </w:r>
      <w:proofErr w:type="spellStart"/>
      <w:r>
        <w:t>comnands</w:t>
      </w:r>
      <w:proofErr w:type="spellEnd"/>
    </w:p>
    <w:p w:rsidR="003A6BAA" w:rsidRDefault="003A6BAA" w:rsidP="003A6BAA">
      <w:r>
        <w:t xml:space="preserve">[12:01:46 PM] Douglas R. Miles: stop-flying came from </w:t>
      </w:r>
      <w:proofErr w:type="spellStart"/>
      <w:r>
        <w:t>textSL</w:t>
      </w:r>
      <w:proofErr w:type="spellEnd"/>
      <w:r>
        <w:t xml:space="preserve"> for example</w:t>
      </w:r>
    </w:p>
    <w:p w:rsidR="003A6BAA" w:rsidRDefault="003A6BAA" w:rsidP="003A6BAA">
      <w:r>
        <w:t xml:space="preserve">[12:01:57 PM] Douglas R. Miles: where </w:t>
      </w:r>
      <w:proofErr w:type="spellStart"/>
      <w:r>
        <w:t>libomv</w:t>
      </w:r>
      <w:proofErr w:type="spellEnd"/>
      <w:r>
        <w:t xml:space="preserve"> never made one</w:t>
      </w:r>
    </w:p>
    <w:p w:rsidR="003A6BAA" w:rsidRDefault="003A6BAA" w:rsidP="003A6BAA"/>
    <w:p w:rsidR="003A6BAA" w:rsidRDefault="003A6BAA" w:rsidP="003A6BAA"/>
    <w:p w:rsidR="003A6BAA" w:rsidRDefault="003A6BAA" w:rsidP="003A6BAA">
      <w:r>
        <w:t xml:space="preserve">[12:03:00 PM] Douglas R. Miles: ok </w:t>
      </w:r>
      <w:proofErr w:type="spellStart"/>
      <w:r>
        <w:t>soimething</w:t>
      </w:r>
      <w:proofErr w:type="spellEnd"/>
      <w:r>
        <w:t xml:space="preserve"> about </w:t>
      </w:r>
      <w:proofErr w:type="spellStart"/>
      <w:r>
        <w:t>invoentry</w:t>
      </w:r>
      <w:proofErr w:type="spellEnd"/>
      <w:r>
        <w:t xml:space="preserve"> </w:t>
      </w:r>
      <w:proofErr w:type="spellStart"/>
      <w:r>
        <w:t>commnands</w:t>
      </w:r>
      <w:proofErr w:type="spellEnd"/>
      <w:r>
        <w:t xml:space="preserve"> that </w:t>
      </w:r>
      <w:proofErr w:type="spellStart"/>
      <w:r>
        <w:t>cogbot</w:t>
      </w:r>
      <w:proofErr w:type="spellEnd"/>
      <w:r>
        <w:t xml:space="preserve"> </w:t>
      </w:r>
      <w:proofErr w:type="spellStart"/>
      <w:r>
        <w:t>implments</w:t>
      </w:r>
      <w:proofErr w:type="spellEnd"/>
      <w:proofErr w:type="gramStart"/>
      <w:r>
        <w:t>..</w:t>
      </w:r>
      <w:proofErr w:type="gramEnd"/>
      <w:r>
        <w:t xml:space="preserve"> </w:t>
      </w:r>
      <w:proofErr w:type="gramStart"/>
      <w:r>
        <w:t>is</w:t>
      </w:r>
      <w:proofErr w:type="gramEnd"/>
      <w:r>
        <w:t xml:space="preserve"> it uses a command shell approach to folders</w:t>
      </w:r>
    </w:p>
    <w:p w:rsidR="003A6BAA" w:rsidRDefault="003A6BAA" w:rsidP="003A6BAA">
      <w:r>
        <w:t>[12:03:20 PM] Douglas R. Miles: you can type /</w:t>
      </w:r>
      <w:proofErr w:type="spellStart"/>
      <w:r>
        <w:t>ls</w:t>
      </w:r>
      <w:proofErr w:type="spellEnd"/>
    </w:p>
    <w:p w:rsidR="003A6BAA" w:rsidRDefault="003A6BAA" w:rsidP="003A6BAA">
      <w:r>
        <w:t xml:space="preserve">[12:03:37 PM | Edited 12:03:54 PM] Douglas R. Miles: or /cd </w:t>
      </w:r>
      <w:proofErr w:type="spellStart"/>
      <w:r>
        <w:t>somefolder</w:t>
      </w:r>
      <w:proofErr w:type="spellEnd"/>
    </w:p>
    <w:p w:rsidR="003A6BAA" w:rsidRDefault="003A6BAA" w:rsidP="003A6BAA"/>
    <w:p w:rsidR="003A6BAA" w:rsidRDefault="003A6BAA" w:rsidP="003A6BAA"/>
    <w:p w:rsidR="003A6BAA" w:rsidRDefault="003A6BAA" w:rsidP="003A6BAA">
      <w:proofErr w:type="gramStart"/>
      <w:r>
        <w:t>to</w:t>
      </w:r>
      <w:proofErr w:type="gramEnd"/>
      <w:r>
        <w:t xml:space="preserve"> get the debug window for the path finding</w:t>
      </w:r>
    </w:p>
    <w:p w:rsidR="003A6BAA" w:rsidRDefault="003A6BAA" w:rsidP="003A6BAA"/>
    <w:p w:rsidR="003A6BAA" w:rsidRDefault="003A6BAA" w:rsidP="003A6BAA">
      <w:r>
        <w:t>[1:20:48 PM] Douglas R. Miles: as /</w:t>
      </w:r>
      <w:proofErr w:type="spellStart"/>
      <w:r>
        <w:t>pfdebug</w:t>
      </w:r>
      <w:proofErr w:type="spellEnd"/>
    </w:p>
    <w:p w:rsidR="003A6BAA" w:rsidRDefault="003A6BAA" w:rsidP="003A6BAA"/>
    <w:p w:rsidR="003A6BAA" w:rsidRDefault="003A6BAA" w:rsidP="003A6BAA">
      <w:r>
        <w:lastRenderedPageBreak/>
        <w:t>To register for an event</w:t>
      </w:r>
    </w:p>
    <w:p w:rsidR="003A6BAA" w:rsidRDefault="003A6BAA" w:rsidP="003A6BAA"/>
    <w:p w:rsidR="003A6BAA" w:rsidRDefault="003A6BAA" w:rsidP="003A6BAA">
      <w:proofErr w:type="spellStart"/>
      <w:r>
        <w:t>gridClient</w:t>
      </w:r>
      <w:proofErr w:type="spellEnd"/>
      <w:r>
        <w:t>(</w:t>
      </w:r>
      <w:proofErr w:type="spellStart"/>
      <w:r>
        <w:t>Obj</w:t>
      </w:r>
      <w:proofErr w:type="spellEnd"/>
      <w:r>
        <w:t>),</w:t>
      </w:r>
      <w:proofErr w:type="spellStart"/>
      <w:r>
        <w:t>cliGet</w:t>
      </w:r>
      <w:proofErr w:type="spellEnd"/>
      <w:r>
        <w:t>(</w:t>
      </w:r>
      <w:proofErr w:type="spellStart"/>
      <w:r>
        <w:t>Obj</w:t>
      </w:r>
      <w:proofErr w:type="spellEnd"/>
      <w:r>
        <w:t>,'</w:t>
      </w:r>
      <w:proofErr w:type="spellStart"/>
      <w:r>
        <w:t>Self',S</w:t>
      </w:r>
      <w:proofErr w:type="spellEnd"/>
      <w:r>
        <w:t>),</w:t>
      </w:r>
      <w:proofErr w:type="spellStart"/>
      <w:r>
        <w:t>cliAddEventHandler</w:t>
      </w:r>
      <w:proofErr w:type="spellEnd"/>
      <w:r>
        <w:t>(S, '</w:t>
      </w:r>
      <w:proofErr w:type="spellStart"/>
      <w:r>
        <w:t>ChatFromSimulator</w:t>
      </w:r>
      <w:proofErr w:type="spellEnd"/>
      <w:r>
        <w:t>',</w:t>
      </w:r>
      <w:proofErr w:type="spellStart"/>
      <w:r>
        <w:t>onChat</w:t>
      </w:r>
      <w:proofErr w:type="spellEnd"/>
      <w:r>
        <w:t>(_,_,_)).</w:t>
      </w:r>
    </w:p>
    <w:p w:rsidR="003A6BAA" w:rsidRDefault="003A6BAA" w:rsidP="003A6BAA"/>
    <w:p w:rsidR="003A6BAA" w:rsidRDefault="003A6BAA" w:rsidP="003A6BAA">
      <w:proofErr w:type="spellStart"/>
      <w:r>
        <w:t>Figuredout</w:t>
      </w:r>
      <w:proofErr w:type="spellEnd"/>
      <w:r>
        <w:t xml:space="preserve"> '</w:t>
      </w:r>
      <w:proofErr w:type="spellStart"/>
      <w:r>
        <w:t>ChatFromSimulator</w:t>
      </w:r>
      <w:proofErr w:type="spellEnd"/>
      <w:r>
        <w:t xml:space="preserve">' by running </w:t>
      </w:r>
      <w:proofErr w:type="spellStart"/>
      <w:r>
        <w:t>listMembs</w:t>
      </w:r>
      <w:proofErr w:type="spellEnd"/>
      <w:r>
        <w:t xml:space="preserve"> (look at </w:t>
      </w:r>
      <w:proofErr w:type="spellStart"/>
      <w:proofErr w:type="gramStart"/>
      <w:r>
        <w:t>it's</w:t>
      </w:r>
      <w:proofErr w:type="spellEnd"/>
      <w:proofErr w:type="gramEnd"/>
      <w:r>
        <w:t xml:space="preserve"> source in runcogbot.pl) one line at a time.</w:t>
      </w:r>
    </w:p>
    <w:p w:rsidR="003A6BAA" w:rsidRDefault="003A6BAA" w:rsidP="003A6BAA"/>
    <w:p w:rsidR="003A6BAA" w:rsidRDefault="003A6BAA" w:rsidP="003A6BAA">
      <w:proofErr w:type="gramStart"/>
      <w:r>
        <w:t>figured</w:t>
      </w:r>
      <w:proofErr w:type="gramEnd"/>
      <w:r>
        <w:t xml:space="preserve"> out </w:t>
      </w:r>
      <w:proofErr w:type="spellStart"/>
      <w:r>
        <w:t>arity</w:t>
      </w:r>
      <w:proofErr w:type="spellEnd"/>
      <w:r>
        <w:t xml:space="preserve"> of </w:t>
      </w:r>
      <w:proofErr w:type="spellStart"/>
      <w:r>
        <w:t>onChat</w:t>
      </w:r>
      <w:proofErr w:type="spellEnd"/>
      <w:r>
        <w:t xml:space="preserve"> by guessing apparently they're all </w:t>
      </w:r>
      <w:proofErr w:type="spellStart"/>
      <w:r>
        <w:t>arity</w:t>
      </w:r>
      <w:proofErr w:type="spellEnd"/>
      <w:r>
        <w:t xml:space="preserve"> 3</w:t>
      </w:r>
    </w:p>
    <w:p w:rsidR="003A6BAA" w:rsidRDefault="003A6BAA" w:rsidP="003A6BAA">
      <w:proofErr w:type="spellStart"/>
      <w:proofErr w:type="gramStart"/>
      <w:r>
        <w:t>onChat</w:t>
      </w:r>
      <w:proofErr w:type="spellEnd"/>
      <w:r>
        <w:t>(</w:t>
      </w:r>
      <w:proofErr w:type="gramEnd"/>
      <w:r>
        <w:t>Event originator, Event Sender , event itself)</w:t>
      </w:r>
    </w:p>
    <w:p w:rsidR="003A6BAA" w:rsidRDefault="003A6BAA" w:rsidP="003A6BAA"/>
    <w:p w:rsidR="003A6BAA" w:rsidRDefault="003A6BAA" w:rsidP="003A6BAA"/>
    <w:p w:rsidR="003A6BAA" w:rsidRDefault="003A6BAA" w:rsidP="003A6BAA">
      <w:proofErr w:type="gramStart"/>
      <w:r>
        <w:t>what</w:t>
      </w:r>
      <w:proofErr w:type="gramEnd"/>
      <w:r>
        <w:t xml:space="preserve"> you get</w:t>
      </w:r>
    </w:p>
    <w:p w:rsidR="003A6BAA" w:rsidRDefault="003A6BAA" w:rsidP="003A6BAA">
      <w:r>
        <w:t>onChat(@'C#534101280',@'C#534101280',event('ChatEventArgs',@'C#625254248',"flaming numnums",enum('ChatAudibleLevel','Fully'),enum('ChatType','Normal'),enum('ChatSourceType','Agent'),"Anne Ogborn",uuid("f09015a4-41ca-4717-a98b-0ac31f58ddad"),uuid("f09015a4-41ca-4717-a98b-0ac31f58ddad"),v3(148.46278381347656,156.40774536132812,1000.9852294921875)))</w:t>
      </w:r>
    </w:p>
    <w:p w:rsidR="003A6BAA" w:rsidRDefault="003A6BAA" w:rsidP="003A6BAA"/>
    <w:p w:rsidR="003A6BAA" w:rsidRDefault="003A6BAA" w:rsidP="003A6BAA"/>
    <w:p w:rsidR="003A6BAA" w:rsidRDefault="003A6BAA" w:rsidP="003A6BAA">
      <w:proofErr w:type="spellStart"/>
      <w:r>
        <w:t>read_term</w:t>
      </w:r>
      <w:proofErr w:type="spellEnd"/>
      <w:r>
        <w:t xml:space="preserve"> (prolog lib </w:t>
      </w:r>
      <w:proofErr w:type="spellStart"/>
      <w:r>
        <w:t>pred</w:t>
      </w:r>
      <w:proofErr w:type="spellEnd"/>
      <w:r>
        <w:t xml:space="preserve">) with catch around it </w:t>
      </w:r>
    </w:p>
    <w:p w:rsidR="003A6BAA" w:rsidRDefault="003A6BAA" w:rsidP="003A6BAA"/>
    <w:p w:rsidR="003A6BAA" w:rsidRDefault="003A6BAA" w:rsidP="003A6BAA"/>
    <w:p w:rsidR="003A6BAA" w:rsidRDefault="003A6BAA" w:rsidP="003A6BAA">
      <w:proofErr w:type="gramStart"/>
      <w:r>
        <w:t>test</w:t>
      </w:r>
      <w:proofErr w:type="gramEnd"/>
      <w:r>
        <w:t xml:space="preserve"> the case where the goal is just beyond a wall</w:t>
      </w:r>
    </w:p>
    <w:p w:rsidR="003A6BAA" w:rsidRDefault="003A6BAA" w:rsidP="003A6BAA"/>
    <w:p w:rsidR="003A6BAA" w:rsidRDefault="003A6BAA" w:rsidP="003A6BAA">
      <w:proofErr w:type="spellStart"/>
      <w:proofErr w:type="gramStart"/>
      <w:r>
        <w:t>file_search_path</w:t>
      </w:r>
      <w:proofErr w:type="spellEnd"/>
      <w:proofErr w:type="gramEnd"/>
      <w:r>
        <w:t xml:space="preserve"> to add a directory to </w:t>
      </w:r>
      <w:proofErr w:type="spellStart"/>
      <w:r>
        <w:t>searhc</w:t>
      </w:r>
      <w:proofErr w:type="spellEnd"/>
      <w:r>
        <w:t xml:space="preserve"> path</w:t>
      </w:r>
    </w:p>
    <w:p w:rsidR="003A6BAA" w:rsidRDefault="003A6BAA" w:rsidP="003A6BAA"/>
    <w:p w:rsidR="003A6BAA" w:rsidRDefault="003A6BAA" w:rsidP="003A6BAA">
      <w:r>
        <w:t>09:32</w:t>
      </w:r>
      <w:proofErr w:type="gramStart"/>
      <w:r>
        <w:t>]  Douglas</w:t>
      </w:r>
      <w:proofErr w:type="gramEnd"/>
      <w:r>
        <w:t xml:space="preserve"> Miles: 1 ?- </w:t>
      </w:r>
      <w:proofErr w:type="spellStart"/>
      <w:r>
        <w:t>botClient</w:t>
      </w:r>
      <w:proofErr w:type="spellEnd"/>
      <w:r>
        <w:t>([name],X).</w:t>
      </w:r>
    </w:p>
    <w:p w:rsidR="003A6BAA" w:rsidRDefault="003A6BAA" w:rsidP="003A6BAA">
      <w:r>
        <w:t>X = "Dogbert Miles".</w:t>
      </w:r>
    </w:p>
    <w:p w:rsidR="003A6BAA" w:rsidRDefault="003A6BAA" w:rsidP="003A6BAA">
      <w:r>
        <w:lastRenderedPageBreak/>
        <w:t>[09:32</w:t>
      </w:r>
      <w:proofErr w:type="gramStart"/>
      <w:r>
        <w:t>]  Douglas</w:t>
      </w:r>
      <w:proofErr w:type="gramEnd"/>
      <w:r>
        <w:t xml:space="preserve"> Miles: (is one way to get the bot's name)</w:t>
      </w:r>
    </w:p>
    <w:p w:rsidR="003A6BAA" w:rsidRDefault="003A6BAA" w:rsidP="003A6BAA">
      <w:r>
        <w:t>[09:32</w:t>
      </w:r>
      <w:proofErr w:type="gramStart"/>
      <w:r>
        <w:t>]  Anne</w:t>
      </w:r>
      <w:proofErr w:type="gramEnd"/>
      <w:r>
        <w:t xml:space="preserve"> Ogborn: ah, sweet, lovely, ok</w:t>
      </w:r>
    </w:p>
    <w:p w:rsidR="003A6BAA" w:rsidRDefault="003A6BAA" w:rsidP="003A6BAA">
      <w:r>
        <w:t>[09:33</w:t>
      </w:r>
      <w:proofErr w:type="gramStart"/>
      <w:r>
        <w:t>]  Douglas</w:t>
      </w:r>
      <w:proofErr w:type="gramEnd"/>
      <w:r>
        <w:t xml:space="preserve"> Miles: though </w:t>
      </w:r>
      <w:proofErr w:type="spellStart"/>
      <w:r>
        <w:t>remmber</w:t>
      </w:r>
      <w:proofErr w:type="spellEnd"/>
      <w:r>
        <w:t xml:space="preserve"> </w:t>
      </w:r>
      <w:proofErr w:type="spellStart"/>
      <w:r>
        <w:t>its</w:t>
      </w:r>
      <w:proofErr w:type="spellEnd"/>
      <w:r>
        <w:t xml:space="preserve"> a string and the prim emote </w:t>
      </w:r>
      <w:proofErr w:type="spellStart"/>
      <w:r>
        <w:t>a</w:t>
      </w:r>
      <w:proofErr w:type="spellEnd"/>
      <w:r>
        <w:t xml:space="preserve"> atom</w:t>
      </w:r>
    </w:p>
    <w:p w:rsidR="003A6BAA" w:rsidRDefault="003A6BAA" w:rsidP="003A6BAA"/>
    <w:p w:rsidR="003A6BAA" w:rsidRDefault="003A6BAA" w:rsidP="003A6BAA">
      <w:r>
        <w:t>[09:34</w:t>
      </w:r>
      <w:proofErr w:type="gramStart"/>
      <w:r>
        <w:t>]  Douglas</w:t>
      </w:r>
      <w:proofErr w:type="gramEnd"/>
      <w:r>
        <w:t xml:space="preserve"> Miles: :- </w:t>
      </w:r>
      <w:proofErr w:type="spellStart"/>
      <w:r>
        <w:t>style_check</w:t>
      </w:r>
      <w:proofErr w:type="spellEnd"/>
      <w:r>
        <w:t>(-</w:t>
      </w:r>
      <w:proofErr w:type="spellStart"/>
      <w:r>
        <w:t>discontiguous</w:t>
      </w:r>
      <w:proofErr w:type="spellEnd"/>
      <w:r>
        <w:t>).</w:t>
      </w:r>
    </w:p>
    <w:p w:rsidR="003A6BAA" w:rsidRDefault="003A6BAA" w:rsidP="003A6BAA">
      <w:r>
        <w:t>[09:35</w:t>
      </w:r>
      <w:proofErr w:type="gramStart"/>
      <w:r>
        <w:t>]  Douglas</w:t>
      </w:r>
      <w:proofErr w:type="gramEnd"/>
      <w:r>
        <w:t xml:space="preserve"> Miles: ah.. </w:t>
      </w:r>
      <w:proofErr w:type="spellStart"/>
      <w:proofErr w:type="gramStart"/>
      <w:r>
        <w:t>i</w:t>
      </w:r>
      <w:proofErr w:type="spellEnd"/>
      <w:proofErr w:type="gramEnd"/>
      <w:r>
        <w:t xml:space="preserve"> must have started my email to you and never pressed 'send' the </w:t>
      </w:r>
      <w:proofErr w:type="spellStart"/>
      <w:r>
        <w:t>otehr</w:t>
      </w:r>
      <w:proofErr w:type="spellEnd"/>
      <w:r>
        <w:t xml:space="preserve"> day</w:t>
      </w:r>
    </w:p>
    <w:p w:rsidR="003A6BAA" w:rsidRDefault="003A6BAA" w:rsidP="003A6BAA">
      <w:r>
        <w:t>[09:35</w:t>
      </w:r>
      <w:proofErr w:type="gramStart"/>
      <w:r>
        <w:t>]  Anne</w:t>
      </w:r>
      <w:proofErr w:type="gramEnd"/>
      <w:r>
        <w:t xml:space="preserve"> Ogborn: yes, I didn't get anything</w:t>
      </w:r>
    </w:p>
    <w:p w:rsidR="003A6BAA" w:rsidRDefault="003A6BAA" w:rsidP="003A6BAA">
      <w:r>
        <w:t>[09:35</w:t>
      </w:r>
      <w:proofErr w:type="gramStart"/>
      <w:r>
        <w:t>]  Douglas</w:t>
      </w:r>
      <w:proofErr w:type="gramEnd"/>
      <w:r>
        <w:t xml:space="preserve"> Miles: :- </w:t>
      </w:r>
      <w:proofErr w:type="spellStart"/>
      <w:r>
        <w:t>style_check</w:t>
      </w:r>
      <w:proofErr w:type="spellEnd"/>
      <w:r>
        <w:t>(+singleton).</w:t>
      </w:r>
    </w:p>
    <w:p w:rsidR="003A6BAA" w:rsidRDefault="003A6BAA" w:rsidP="003A6BAA">
      <w:proofErr w:type="gramStart"/>
      <w:r>
        <w:t>:-</w:t>
      </w:r>
      <w:proofErr w:type="gramEnd"/>
      <w:r>
        <w:t xml:space="preserve"> </w:t>
      </w:r>
      <w:proofErr w:type="spellStart"/>
      <w:r>
        <w:t>style_check</w:t>
      </w:r>
      <w:proofErr w:type="spellEnd"/>
      <w:r>
        <w:t>(-</w:t>
      </w:r>
      <w:proofErr w:type="spellStart"/>
      <w:r>
        <w:t>discontiguous</w:t>
      </w:r>
      <w:proofErr w:type="spellEnd"/>
      <w:r>
        <w:t>).</w:t>
      </w:r>
    </w:p>
    <w:p w:rsidR="003A6BAA" w:rsidRDefault="003A6BAA" w:rsidP="003A6BAA">
      <w:proofErr w:type="gramStart"/>
      <w:r>
        <w:t>:-</w:t>
      </w:r>
      <w:proofErr w:type="gramEnd"/>
      <w:r>
        <w:t xml:space="preserve"> </w:t>
      </w:r>
      <w:proofErr w:type="spellStart"/>
      <w:r>
        <w:t>style_check</w:t>
      </w:r>
      <w:proofErr w:type="spellEnd"/>
      <w:r>
        <w:t>(-atom).</w:t>
      </w:r>
    </w:p>
    <w:p w:rsidR="003A6BAA" w:rsidRDefault="003A6BAA" w:rsidP="003A6BAA">
      <w:proofErr w:type="gramStart"/>
      <w:r>
        <w:t>:-</w:t>
      </w:r>
      <w:proofErr w:type="gramEnd"/>
      <w:r>
        <w:t xml:space="preserve"> </w:t>
      </w:r>
      <w:proofErr w:type="spellStart"/>
      <w:r>
        <w:t>style_check</w:t>
      </w:r>
      <w:proofErr w:type="spellEnd"/>
      <w:r>
        <w:t>(-string).</w:t>
      </w:r>
    </w:p>
    <w:p w:rsidR="0035291D" w:rsidRDefault="0035291D" w:rsidP="003A6BAA"/>
    <w:p w:rsidR="0035291D" w:rsidRDefault="0035291D" w:rsidP="003A6BAA">
      <w:r>
        <w:t>================</w:t>
      </w:r>
    </w:p>
    <w:p w:rsidR="0035291D" w:rsidRDefault="0035291D" w:rsidP="003A6BAA">
      <w:r>
        <w:t xml:space="preserve">This stuff is from </w:t>
      </w:r>
      <w:proofErr w:type="spellStart"/>
      <w:r>
        <w:t>openoffice</w:t>
      </w:r>
      <w:proofErr w:type="spellEnd"/>
      <w:r>
        <w:t xml:space="preserve"> </w:t>
      </w:r>
      <w:proofErr w:type="spellStart"/>
      <w:r w:rsidR="003429C5">
        <w:t>Cogbot</w:t>
      </w:r>
      <w:proofErr w:type="spellEnd"/>
      <w:r w:rsidR="003429C5">
        <w:t xml:space="preserve"> User </w:t>
      </w:r>
      <w:proofErr w:type="spellStart"/>
      <w:r w:rsidR="003429C5">
        <w:t>Documentation.odt</w:t>
      </w:r>
      <w:proofErr w:type="spellEnd"/>
    </w:p>
    <w:p w:rsidR="003429C5" w:rsidRDefault="003429C5" w:rsidP="003429C5">
      <w:pPr>
        <w:pStyle w:val="NormalWeb"/>
        <w:spacing w:after="0"/>
      </w:pPr>
      <w:r>
        <w:t>Commands syntax, from</w:t>
      </w:r>
    </w:p>
    <w:p w:rsidR="003429C5" w:rsidRDefault="001A64C8" w:rsidP="003429C5">
      <w:pPr>
        <w:pStyle w:val="NormalWeb"/>
        <w:spacing w:after="0"/>
      </w:pPr>
      <w:hyperlink r:id="rId6" w:anchor="433" w:history="1">
        <w:r w:rsidR="003429C5">
          <w:rPr>
            <w:rStyle w:val="Hyperlink"/>
          </w:rPr>
          <w:t>http://code.google.com/p/opensim4opencog/source/browse/trunk/sources/main/LibCogbot/Listeners/WorldCommandParsing.cs?r=2086#433</w:t>
        </w:r>
      </w:hyperlink>
    </w:p>
    <w:p w:rsidR="003429C5" w:rsidRDefault="003429C5" w:rsidP="003429C5">
      <w:pPr>
        <w:pStyle w:val="NormalWeb"/>
        <w:spacing w:after="0"/>
      </w:pPr>
    </w:p>
    <w:p w:rsidR="003429C5" w:rsidRDefault="003429C5" w:rsidP="003429C5">
      <w:pPr>
        <w:pStyle w:val="NormalWeb"/>
        <w:spacing w:after="0"/>
      </w:pPr>
      <w:proofErr w:type="gramStart"/>
      <w:r>
        <w:t>and</w:t>
      </w:r>
      <w:proofErr w:type="gramEnd"/>
      <w:r>
        <w:t xml:space="preserve"> Douglas</w:t>
      </w:r>
    </w:p>
    <w:p w:rsidR="003429C5" w:rsidRDefault="003429C5" w:rsidP="003429C5">
      <w:pPr>
        <w:pStyle w:val="NormalWeb"/>
        <w:spacing w:after="0"/>
      </w:pPr>
    </w:p>
    <w:p w:rsidR="003429C5" w:rsidRDefault="003429C5" w:rsidP="003429C5">
      <w:pPr>
        <w:pStyle w:val="NormalWeb"/>
        <w:spacing w:after="0"/>
      </w:pPr>
      <w:proofErr w:type="gramStart"/>
      <w:r>
        <w:t>prims</w:t>
      </w:r>
      <w:proofErr w:type="gramEnd"/>
      <w:r>
        <w:t xml:space="preserve"> = </w:t>
      </w:r>
      <w:proofErr w:type="spellStart"/>
      <w:r>
        <w:t>GetNearByObjects</w:t>
      </w:r>
      <w:proofErr w:type="spellEnd"/>
      <w:r>
        <w:t>(</w:t>
      </w:r>
      <w:proofErr w:type="spellStart"/>
      <w:r>
        <w:t>TheSimAvatar.GlobalPosition</w:t>
      </w:r>
      <w:proofErr w:type="spellEnd"/>
      <w:r>
        <w:t xml:space="preserve">, </w:t>
      </w:r>
      <w:proofErr w:type="spellStart"/>
      <w:r>
        <w:t>TheSimAvatar</w:t>
      </w:r>
      <w:proofErr w:type="spellEnd"/>
      <w:r>
        <w:t xml:space="preserve">, </w:t>
      </w:r>
      <w:proofErr w:type="spellStart"/>
      <w:r>
        <w:t>dist</w:t>
      </w:r>
      <w:proofErr w:type="spellEnd"/>
      <w:r>
        <w:t>, false);</w:t>
      </w:r>
    </w:p>
    <w:p w:rsidR="003429C5" w:rsidRDefault="003429C5" w:rsidP="003429C5">
      <w:pPr>
        <w:pStyle w:val="NormalWeb"/>
        <w:spacing w:after="0"/>
      </w:pPr>
      <w:proofErr w:type="gramStart"/>
      <w:r>
        <w:t>public</w:t>
      </w:r>
      <w:proofErr w:type="gramEnd"/>
      <w:r>
        <w:t xml:space="preserve"> List&lt;</w:t>
      </w:r>
      <w:proofErr w:type="spellStart"/>
      <w:r>
        <w:t>SimObject</w:t>
      </w:r>
      <w:proofErr w:type="spellEnd"/>
      <w:r>
        <w:t xml:space="preserve">&gt; </w:t>
      </w:r>
      <w:proofErr w:type="spellStart"/>
      <w:r>
        <w:t>GetNearByObjects</w:t>
      </w:r>
      <w:proofErr w:type="spellEnd"/>
      <w:r>
        <w:t xml:space="preserve">(Vector3d here, object except, double </w:t>
      </w:r>
      <w:proofErr w:type="spellStart"/>
      <w:r>
        <w:t>maxDistance</w:t>
      </w:r>
      <w:proofErr w:type="spellEnd"/>
      <w:r>
        <w:t xml:space="preserve">, </w:t>
      </w:r>
      <w:proofErr w:type="spellStart"/>
      <w:r>
        <w:t>bool</w:t>
      </w:r>
      <w:proofErr w:type="spellEnd"/>
      <w:r>
        <w:t xml:space="preserve"> </w:t>
      </w:r>
      <w:proofErr w:type="spellStart"/>
      <w:r>
        <w:t>rootOnly</w:t>
      </w:r>
      <w:proofErr w:type="spellEnd"/>
      <w:r>
        <w:t>);</w:t>
      </w:r>
    </w:p>
    <w:p w:rsidR="003429C5" w:rsidRDefault="003429C5" w:rsidP="003429C5">
      <w:pPr>
        <w:pStyle w:val="NormalWeb"/>
        <w:spacing w:after="0"/>
      </w:pPr>
    </w:p>
    <w:p w:rsidR="003429C5" w:rsidRDefault="003429C5" w:rsidP="003429C5">
      <w:pPr>
        <w:pStyle w:val="NormalWeb"/>
        <w:spacing w:after="0"/>
      </w:pPr>
      <w:proofErr w:type="gramStart"/>
      <w:r>
        <w:t>verbs</w:t>
      </w:r>
      <w:proofErr w:type="gramEnd"/>
    </w:p>
    <w:p w:rsidR="003429C5" w:rsidRDefault="003429C5" w:rsidP="003429C5">
      <w:pPr>
        <w:pStyle w:val="NormalWeb"/>
        <w:spacing w:after="0"/>
      </w:pPr>
      <w:r>
        <w:lastRenderedPageBreak/>
        <w:t>(</w:t>
      </w:r>
      <w:proofErr w:type="gramStart"/>
      <w:r>
        <w:t>very</w:t>
      </w:r>
      <w:proofErr w:type="gramEnd"/>
      <w:r>
        <w:t xml:space="preserve"> incomplete)</w:t>
      </w:r>
    </w:p>
    <w:p w:rsidR="003429C5" w:rsidRDefault="003429C5" w:rsidP="003429C5">
      <w:pPr>
        <w:pStyle w:val="NormalWeb"/>
        <w:spacing w:after="0"/>
      </w:pPr>
      <w:proofErr w:type="spellStart"/>
      <w:proofErr w:type="gramStart"/>
      <w:r>
        <w:t>i</w:t>
      </w:r>
      <w:proofErr w:type="spellEnd"/>
      <w:proofErr w:type="gramEnd"/>
      <w:r>
        <w:t xml:space="preserve"> also have /select and /unselect </w:t>
      </w:r>
      <w:proofErr w:type="spellStart"/>
      <w:r>
        <w:t>cmds</w:t>
      </w:r>
      <w:proofErr w:type="spellEnd"/>
    </w:p>
    <w:p w:rsidR="003429C5" w:rsidRDefault="003429C5" w:rsidP="003429C5">
      <w:pPr>
        <w:pStyle w:val="NormalWeb"/>
        <w:spacing w:after="0"/>
      </w:pPr>
      <w:r>
        <w:t>[5:47:57 PM] Douglas R. Miles: /unselect $selected - clears all selections</w:t>
      </w:r>
    </w:p>
    <w:p w:rsidR="003429C5" w:rsidRDefault="003429C5" w:rsidP="003429C5">
      <w:pPr>
        <w:pStyle w:val="NormalWeb"/>
        <w:spacing w:after="0"/>
      </w:pPr>
      <w:r>
        <w:t>[5:48:10 PM] Douglas R. Miles: /select $region... all object is region</w:t>
      </w:r>
    </w:p>
    <w:p w:rsidR="003429C5" w:rsidRDefault="003429C5" w:rsidP="003429C5">
      <w:pPr>
        <w:pStyle w:val="NormalWeb"/>
        <w:spacing w:after="0"/>
      </w:pPr>
    </w:p>
    <w:p w:rsidR="003429C5" w:rsidRDefault="003429C5" w:rsidP="003429C5">
      <w:pPr>
        <w:pStyle w:val="NormalWeb"/>
        <w:spacing w:after="0"/>
      </w:pPr>
      <w:r>
        <w:t>The nouns</w:t>
      </w:r>
    </w:p>
    <w:p w:rsidR="003429C5" w:rsidRDefault="003429C5" w:rsidP="003429C5">
      <w:pPr>
        <w:pStyle w:val="NormalWeb"/>
        <w:spacing w:after="0"/>
      </w:pPr>
      <w:r>
        <w:t>(</w:t>
      </w:r>
      <w:proofErr w:type="gramStart"/>
      <w:r>
        <w:t>probably</w:t>
      </w:r>
      <w:proofErr w:type="gramEnd"/>
      <w:r>
        <w:t xml:space="preserve"> incomplete)</w:t>
      </w:r>
    </w:p>
    <w:p w:rsidR="003429C5" w:rsidRDefault="003429C5" w:rsidP="003429C5">
      <w:pPr>
        <w:pStyle w:val="NormalWeb"/>
        <w:spacing w:after="0"/>
      </w:pPr>
      <w:proofErr w:type="gramStart"/>
      <w:r>
        <w:t>you</w:t>
      </w:r>
      <w:proofErr w:type="gramEnd"/>
      <w:r>
        <w:t xml:space="preserve"> can add nouns by </w:t>
      </w:r>
    </w:p>
    <w:p w:rsidR="003429C5" w:rsidRDefault="003429C5" w:rsidP="003429C5">
      <w:pPr>
        <w:pStyle w:val="NormalWeb"/>
        <w:spacing w:after="0"/>
      </w:pPr>
      <w:proofErr w:type="spellStart"/>
      <w:proofErr w:type="gramStart"/>
      <w:r>
        <w:t>provideGroup</w:t>
      </w:r>
      <w:proofErr w:type="spellEnd"/>
      <w:r>
        <w:t>(</w:t>
      </w:r>
      <w:proofErr w:type="gramEnd"/>
      <w:r>
        <w:t xml:space="preserve">_,_) had </w:t>
      </w:r>
      <w:proofErr w:type="spellStart"/>
      <w:r>
        <w:t>soemting</w:t>
      </w:r>
      <w:proofErr w:type="spellEnd"/>
      <w:r>
        <w:t xml:space="preserve"> defined like </w:t>
      </w:r>
      <w:proofErr w:type="spellStart"/>
      <w:r>
        <w:t>provideGroup</w:t>
      </w:r>
      <w:proofErr w:type="spellEnd"/>
      <w:r>
        <w:t>(</w:t>
      </w:r>
      <w:proofErr w:type="spellStart"/>
      <w:r>
        <w:t>anniesgroup,X</w:t>
      </w:r>
      <w:proofErr w:type="spellEnd"/>
      <w:r>
        <w:t>):..</w:t>
      </w:r>
    </w:p>
    <w:p w:rsidR="003429C5" w:rsidRDefault="003429C5" w:rsidP="003429C5">
      <w:pPr>
        <w:pStyle w:val="NormalWeb"/>
        <w:spacing w:after="0"/>
      </w:pPr>
    </w:p>
    <w:p w:rsidR="003429C5" w:rsidRDefault="003429C5" w:rsidP="003429C5">
      <w:pPr>
        <w:pStyle w:val="NormalWeb"/>
        <w:spacing w:after="0"/>
      </w:pPr>
      <w:r>
        <w:t>$master = group of master</w:t>
      </w:r>
    </w:p>
    <w:p w:rsidR="003429C5" w:rsidRDefault="003429C5" w:rsidP="003429C5">
      <w:pPr>
        <w:pStyle w:val="NormalWeb"/>
        <w:spacing w:after="0"/>
      </w:pPr>
      <w:r>
        <w:t xml:space="preserve">$region = region you </w:t>
      </w:r>
      <w:proofErr w:type="spellStart"/>
      <w:r>
        <w:t>arte</w:t>
      </w:r>
      <w:proofErr w:type="spellEnd"/>
      <w:r>
        <w:t xml:space="preserve"> in</w:t>
      </w:r>
    </w:p>
    <w:p w:rsidR="003429C5" w:rsidRDefault="003429C5" w:rsidP="003429C5">
      <w:pPr>
        <w:pStyle w:val="NormalWeb"/>
        <w:spacing w:after="0"/>
      </w:pPr>
      <w:r>
        <w:t>$all = ALL</w:t>
      </w:r>
    </w:p>
    <w:p w:rsidR="003429C5" w:rsidRDefault="003429C5" w:rsidP="003429C5">
      <w:pPr>
        <w:pStyle w:val="NormalWeb"/>
        <w:spacing w:after="0"/>
      </w:pPr>
      <w:r>
        <w:t>$selected</w:t>
      </w:r>
    </w:p>
    <w:p w:rsidR="003429C5" w:rsidRDefault="003429C5" w:rsidP="003429C5">
      <w:pPr>
        <w:pStyle w:val="NormalWeb"/>
        <w:spacing w:after="0"/>
      </w:pPr>
      <w:proofErr w:type="gramStart"/>
      <w:r>
        <w:t>a</w:t>
      </w:r>
      <w:proofErr w:type="gramEnd"/>
      <w:r>
        <w:t xml:space="preserve"> name</w:t>
      </w:r>
    </w:p>
    <w:p w:rsidR="003429C5" w:rsidRDefault="003429C5" w:rsidP="003429C5">
      <w:pPr>
        <w:pStyle w:val="NormalWeb"/>
        <w:spacing w:after="0"/>
      </w:pPr>
      <w:proofErr w:type="gramStart"/>
      <w:r>
        <w:t>a</w:t>
      </w:r>
      <w:proofErr w:type="gramEnd"/>
      <w:r>
        <w:t xml:space="preserve"> UUID</w:t>
      </w:r>
    </w:p>
    <w:p w:rsidR="003429C5" w:rsidRDefault="003429C5" w:rsidP="003429C5">
      <w:pPr>
        <w:pStyle w:val="NormalWeb"/>
        <w:spacing w:after="0"/>
      </w:pPr>
    </w:p>
    <w:p w:rsidR="003429C5" w:rsidRDefault="003429C5" w:rsidP="003429C5">
      <w:pPr>
        <w:pStyle w:val="NormalWeb"/>
        <w:spacing w:after="0"/>
      </w:pPr>
      <w:proofErr w:type="gramStart"/>
      <w:r>
        <w:t>the</w:t>
      </w:r>
      <w:proofErr w:type="gramEnd"/>
      <w:r>
        <w:t xml:space="preserve"> conjunctions</w:t>
      </w:r>
    </w:p>
    <w:p w:rsidR="003429C5" w:rsidRDefault="003429C5" w:rsidP="003429C5">
      <w:pPr>
        <w:pStyle w:val="NormalWeb"/>
        <w:spacing w:after="0"/>
      </w:pPr>
    </w:p>
    <w:p w:rsidR="003429C5" w:rsidRDefault="003429C5" w:rsidP="003429C5">
      <w:pPr>
        <w:pStyle w:val="NormalWeb"/>
        <w:spacing w:after="0"/>
      </w:pPr>
      <w:proofErr w:type="gramStart"/>
      <w:r>
        <w:t>and</w:t>
      </w:r>
      <w:proofErr w:type="gramEnd"/>
      <w:r>
        <w:t xml:space="preserve"> or comma - union the results</w:t>
      </w:r>
    </w:p>
    <w:p w:rsidR="003429C5" w:rsidRDefault="003429C5" w:rsidP="003429C5">
      <w:pPr>
        <w:pStyle w:val="NormalWeb"/>
        <w:spacing w:after="0"/>
      </w:pPr>
    </w:p>
    <w:p w:rsidR="003429C5" w:rsidRDefault="003429C5" w:rsidP="003429C5">
      <w:pPr>
        <w:pStyle w:val="NormalWeb"/>
        <w:spacing w:after="0"/>
      </w:pPr>
      <w:r>
        <w:t>The adjectives</w:t>
      </w:r>
    </w:p>
    <w:p w:rsidR="003429C5" w:rsidRDefault="003429C5" w:rsidP="003429C5">
      <w:pPr>
        <w:pStyle w:val="NormalWeb"/>
        <w:spacing w:after="0"/>
      </w:pPr>
    </w:p>
    <w:p w:rsidR="003429C5" w:rsidRDefault="003429C5" w:rsidP="003429C5">
      <w:pPr>
        <w:pStyle w:val="NormalWeb"/>
        <w:spacing w:after="0"/>
      </w:pPr>
      <w:proofErr w:type="gramStart"/>
      <w:r>
        <w:lastRenderedPageBreak/>
        <w:t>adjectives</w:t>
      </w:r>
      <w:proofErr w:type="gramEnd"/>
      <w:r>
        <w:t xml:space="preserve"> can be combined, a la</w:t>
      </w:r>
    </w:p>
    <w:p w:rsidR="003429C5" w:rsidRDefault="003429C5" w:rsidP="003429C5">
      <w:pPr>
        <w:pStyle w:val="NormalWeb"/>
        <w:spacing w:after="0"/>
      </w:pPr>
      <w:r>
        <w:t>/</w:t>
      </w:r>
      <w:proofErr w:type="spellStart"/>
      <w:r>
        <w:t>priminfo</w:t>
      </w:r>
      <w:proofErr w:type="spellEnd"/>
      <w:r>
        <w:t xml:space="preserve"> </w:t>
      </w:r>
      <w:proofErr w:type="spellStart"/>
      <w:r>
        <w:t>maxdist</w:t>
      </w:r>
      <w:proofErr w:type="spellEnd"/>
      <w:r>
        <w:t xml:space="preserve"> 10 </w:t>
      </w:r>
      <w:proofErr w:type="spellStart"/>
      <w:r>
        <w:t>mindist</w:t>
      </w:r>
      <w:proofErr w:type="spellEnd"/>
      <w:r>
        <w:t xml:space="preserve"> 5</w:t>
      </w:r>
    </w:p>
    <w:p w:rsidR="003429C5" w:rsidRDefault="003429C5" w:rsidP="003429C5">
      <w:pPr>
        <w:pStyle w:val="NormalWeb"/>
        <w:spacing w:after="0"/>
      </w:pPr>
    </w:p>
    <w:p w:rsidR="003429C5" w:rsidRDefault="003429C5" w:rsidP="003429C5">
      <w:pPr>
        <w:pStyle w:val="NormalWeb"/>
        <w:spacing w:after="0"/>
      </w:pPr>
      <w:r>
        <w:t>/</w:t>
      </w:r>
      <w:proofErr w:type="spellStart"/>
      <w:r>
        <w:t>priminfo</w:t>
      </w:r>
      <w:proofErr w:type="spellEnd"/>
      <w:r>
        <w:t xml:space="preserve"> </w:t>
      </w:r>
      <w:proofErr w:type="spellStart"/>
      <w:r>
        <w:t>dist</w:t>
      </w:r>
      <w:proofErr w:type="spellEnd"/>
      <w:r>
        <w:t xml:space="preserve"> 10 </w:t>
      </w:r>
    </w:p>
    <w:p w:rsidR="003429C5" w:rsidRDefault="003429C5" w:rsidP="003429C5">
      <w:pPr>
        <w:pStyle w:val="NormalWeb"/>
        <w:spacing w:after="0"/>
      </w:pPr>
      <w:r>
        <w:t>/</w:t>
      </w:r>
      <w:proofErr w:type="spellStart"/>
      <w:r>
        <w:t>priminfo</w:t>
      </w:r>
      <w:proofErr w:type="spellEnd"/>
      <w:r>
        <w:t xml:space="preserve"> </w:t>
      </w:r>
      <w:proofErr w:type="spellStart"/>
      <w:r>
        <w:t>maxdist</w:t>
      </w:r>
      <w:proofErr w:type="spellEnd"/>
      <w:r>
        <w:t xml:space="preserve"> 10</w:t>
      </w:r>
    </w:p>
    <w:p w:rsidR="003429C5" w:rsidRDefault="003429C5" w:rsidP="003429C5">
      <w:pPr>
        <w:pStyle w:val="NormalWeb"/>
        <w:spacing w:after="0"/>
      </w:pPr>
      <w:proofErr w:type="gramStart"/>
      <w:r>
        <w:t>limit</w:t>
      </w:r>
      <w:proofErr w:type="gramEnd"/>
      <w:r>
        <w:t xml:space="preserve"> to within 10 meters from the bot </w:t>
      </w:r>
    </w:p>
    <w:p w:rsidR="003429C5" w:rsidRDefault="003429C5" w:rsidP="003429C5">
      <w:pPr>
        <w:pStyle w:val="NormalWeb"/>
        <w:spacing w:after="0"/>
      </w:pPr>
    </w:p>
    <w:p w:rsidR="003429C5" w:rsidRDefault="003429C5" w:rsidP="003429C5">
      <w:pPr>
        <w:pStyle w:val="NormalWeb"/>
        <w:spacing w:after="0"/>
      </w:pPr>
      <w:r>
        <w:t>/</w:t>
      </w:r>
      <w:proofErr w:type="spellStart"/>
      <w:r>
        <w:t>priminfo</w:t>
      </w:r>
      <w:proofErr w:type="spellEnd"/>
      <w:r>
        <w:t xml:space="preserve"> </w:t>
      </w:r>
      <w:proofErr w:type="spellStart"/>
      <w:r>
        <w:t>mindist</w:t>
      </w:r>
      <w:proofErr w:type="spellEnd"/>
      <w:r>
        <w:t xml:space="preserve"> 10</w:t>
      </w:r>
    </w:p>
    <w:p w:rsidR="003429C5" w:rsidRDefault="003429C5" w:rsidP="003429C5">
      <w:pPr>
        <w:pStyle w:val="NormalWeb"/>
        <w:spacing w:after="0"/>
      </w:pPr>
      <w:proofErr w:type="gramStart"/>
      <w:r>
        <w:t>limit</w:t>
      </w:r>
      <w:proofErr w:type="gramEnd"/>
      <w:r>
        <w:t xml:space="preserve"> to more than 10 away</w:t>
      </w:r>
    </w:p>
    <w:p w:rsidR="003429C5" w:rsidRDefault="003429C5" w:rsidP="003429C5">
      <w:pPr>
        <w:pStyle w:val="NormalWeb"/>
        <w:spacing w:after="0"/>
      </w:pPr>
    </w:p>
    <w:p w:rsidR="003429C5" w:rsidRDefault="003429C5" w:rsidP="003429C5">
      <w:pPr>
        <w:pStyle w:val="NormalWeb"/>
        <w:spacing w:after="0"/>
      </w:pPr>
      <w:r>
        <w:t>/select family $selected</w:t>
      </w:r>
    </w:p>
    <w:p w:rsidR="003429C5" w:rsidRDefault="003429C5" w:rsidP="003429C5">
      <w:pPr>
        <w:pStyle w:val="NormalWeb"/>
        <w:spacing w:after="0"/>
      </w:pPr>
      <w:proofErr w:type="gramStart"/>
      <w:r>
        <w:t>if</w:t>
      </w:r>
      <w:proofErr w:type="gramEnd"/>
      <w:r>
        <w:t xml:space="preserve"> you had two objects selected it gets them and all their children</w:t>
      </w:r>
    </w:p>
    <w:p w:rsidR="003429C5" w:rsidRDefault="003429C5" w:rsidP="003429C5">
      <w:pPr>
        <w:pStyle w:val="NormalWeb"/>
        <w:spacing w:after="0"/>
      </w:pPr>
    </w:p>
    <w:p w:rsidR="003429C5" w:rsidRDefault="003429C5" w:rsidP="003429C5">
      <w:pPr>
        <w:pStyle w:val="NormalWeb"/>
        <w:spacing w:after="0"/>
      </w:pPr>
      <w:proofErr w:type="spellStart"/>
      <w:proofErr w:type="gramStart"/>
      <w:r>
        <w:t>parentof</w:t>
      </w:r>
      <w:proofErr w:type="spellEnd"/>
      <w:proofErr w:type="gramEnd"/>
      <w:r>
        <w:t xml:space="preserve"> - the parent of the argument</w:t>
      </w:r>
    </w:p>
    <w:p w:rsidR="003429C5" w:rsidRDefault="003429C5" w:rsidP="003429C5">
      <w:pPr>
        <w:pStyle w:val="NormalWeb"/>
        <w:spacing w:after="0"/>
      </w:pPr>
    </w:p>
    <w:p w:rsidR="003429C5" w:rsidRDefault="003429C5" w:rsidP="003429C5">
      <w:pPr>
        <w:pStyle w:val="NormalWeb"/>
        <w:spacing w:after="0"/>
      </w:pPr>
      <w:proofErr w:type="gramStart"/>
      <w:r>
        <w:t>max</w:t>
      </w:r>
      <w:proofErr w:type="gramEnd"/>
      <w:r>
        <w:t xml:space="preserve"> - limit to max number of objects</w:t>
      </w:r>
    </w:p>
    <w:p w:rsidR="003429C5" w:rsidRDefault="003429C5" w:rsidP="003429C5">
      <w:pPr>
        <w:pStyle w:val="NormalWeb"/>
        <w:spacing w:after="0"/>
      </w:pPr>
    </w:p>
    <w:p w:rsidR="003429C5" w:rsidRDefault="003429C5" w:rsidP="003429C5">
      <w:pPr>
        <w:pStyle w:val="NormalWeb"/>
        <w:spacing w:after="0"/>
      </w:pPr>
    </w:p>
    <w:p w:rsidR="003429C5" w:rsidRDefault="003429C5" w:rsidP="003429C5">
      <w:pPr>
        <w:pStyle w:val="NormalWeb"/>
        <w:spacing w:after="0"/>
      </w:pPr>
      <w:proofErr w:type="gramStart"/>
      <w:r>
        <w:t>nth</w:t>
      </w:r>
      <w:proofErr w:type="gramEnd"/>
      <w:r>
        <w:t xml:space="preserve"> – return only the nth match</w:t>
      </w:r>
    </w:p>
    <w:p w:rsidR="003429C5" w:rsidRDefault="003429C5" w:rsidP="003429C5">
      <w:pPr>
        <w:pStyle w:val="NormalWeb"/>
        <w:spacing w:after="0"/>
      </w:pPr>
    </w:p>
    <w:p w:rsidR="003429C5" w:rsidRDefault="003429C5" w:rsidP="003429C5">
      <w:pPr>
        <w:pStyle w:val="NormalWeb"/>
        <w:spacing w:after="0"/>
      </w:pPr>
      <w:proofErr w:type="gramStart"/>
      <w:r>
        <w:t>matches</w:t>
      </w:r>
      <w:proofErr w:type="gramEnd"/>
      <w:r>
        <w:t xml:space="preserve"> -</w:t>
      </w:r>
    </w:p>
    <w:p w:rsidR="003429C5" w:rsidRDefault="003429C5" w:rsidP="003429C5">
      <w:pPr>
        <w:pStyle w:val="NormalWeb"/>
        <w:spacing w:after="0"/>
      </w:pPr>
      <w:proofErr w:type="gramStart"/>
      <w:r>
        <w:t>matches</w:t>
      </w:r>
      <w:proofErr w:type="gramEnd"/>
      <w:r>
        <w:t xml:space="preserve"> is sort of the "default'</w:t>
      </w:r>
    </w:p>
    <w:p w:rsidR="003429C5" w:rsidRDefault="003429C5" w:rsidP="003429C5">
      <w:pPr>
        <w:pStyle w:val="NormalWeb"/>
        <w:spacing w:after="0"/>
      </w:pPr>
      <w:proofErr w:type="spellStart"/>
      <w:proofErr w:type="gramStart"/>
      <w:r>
        <w:t>thats</w:t>
      </w:r>
      <w:proofErr w:type="spellEnd"/>
      <w:proofErr w:type="gramEnd"/>
      <w:r>
        <w:t xml:space="preserve"> the mode the command parser thinks it in at onset</w:t>
      </w:r>
    </w:p>
    <w:p w:rsidR="003429C5" w:rsidRDefault="003429C5" w:rsidP="003429C5">
      <w:pPr>
        <w:pStyle w:val="NormalWeb"/>
        <w:spacing w:after="0"/>
      </w:pPr>
      <w:proofErr w:type="spellStart"/>
      <w:proofErr w:type="gramStart"/>
      <w:r>
        <w:lastRenderedPageBreak/>
        <w:t>i</w:t>
      </w:r>
      <w:proofErr w:type="spellEnd"/>
      <w:proofErr w:type="gramEnd"/>
      <w:r>
        <w:t xml:space="preserve"> have this </w:t>
      </w:r>
      <w:proofErr w:type="spellStart"/>
      <w:r>
        <w:t>matchString</w:t>
      </w:r>
      <w:proofErr w:type="spellEnd"/>
      <w:r>
        <w:t xml:space="preserve"> that all objects present</w:t>
      </w:r>
    </w:p>
    <w:p w:rsidR="003429C5" w:rsidRDefault="003429C5" w:rsidP="003429C5">
      <w:pPr>
        <w:pStyle w:val="NormalWeb"/>
        <w:spacing w:after="0"/>
      </w:pPr>
      <w:proofErr w:type="gramStart"/>
      <w:r>
        <w:t>name</w:t>
      </w:r>
      <w:proofErr w:type="gramEnd"/>
      <w:r>
        <w:t xml:space="preserve"> | </w:t>
      </w:r>
      <w:proofErr w:type="spellStart"/>
      <w:r>
        <w:t>desc</w:t>
      </w:r>
      <w:proofErr w:type="spellEnd"/>
      <w:r>
        <w:t xml:space="preserve"> </w:t>
      </w:r>
      <w:proofErr w:type="spellStart"/>
      <w:r>
        <w:t>ShapType</w:t>
      </w:r>
      <w:proofErr w:type="spellEnd"/>
      <w:r>
        <w:t xml:space="preserve"> ID (</w:t>
      </w:r>
      <w:proofErr w:type="spellStart"/>
      <w:r>
        <w:t>localid</w:t>
      </w:r>
      <w:proofErr w:type="spellEnd"/>
      <w:r>
        <w:t xml:space="preserve"> x### )</w:t>
      </w:r>
    </w:p>
    <w:p w:rsidR="003429C5" w:rsidRDefault="003429C5" w:rsidP="003429C5">
      <w:pPr>
        <w:pStyle w:val="NormalWeb"/>
        <w:spacing w:after="0"/>
      </w:pPr>
    </w:p>
    <w:p w:rsidR="003429C5" w:rsidRDefault="003429C5" w:rsidP="003429C5">
      <w:pPr>
        <w:pStyle w:val="NormalWeb"/>
        <w:spacing w:after="0"/>
      </w:pPr>
      <w:proofErr w:type="spellStart"/>
      <w:proofErr w:type="gramStart"/>
      <w:r>
        <w:t>childsof</w:t>
      </w:r>
      <w:proofErr w:type="spellEnd"/>
      <w:proofErr w:type="gramEnd"/>
    </w:p>
    <w:p w:rsidR="003429C5" w:rsidRDefault="003429C5" w:rsidP="003429C5">
      <w:pPr>
        <w:pStyle w:val="NormalWeb"/>
        <w:spacing w:after="0"/>
      </w:pPr>
    </w:p>
    <w:p w:rsidR="003429C5" w:rsidRDefault="003429C5" w:rsidP="003429C5">
      <w:pPr>
        <w:pStyle w:val="NormalWeb"/>
        <w:spacing w:after="0"/>
      </w:pPr>
      <w:proofErr w:type="spellStart"/>
      <w:proofErr w:type="gramStart"/>
      <w:r>
        <w:t>ownedby</w:t>
      </w:r>
      <w:proofErr w:type="spellEnd"/>
      <w:proofErr w:type="gramEnd"/>
    </w:p>
    <w:p w:rsidR="003429C5" w:rsidRDefault="003429C5" w:rsidP="003429C5">
      <w:pPr>
        <w:pStyle w:val="NormalWeb"/>
        <w:spacing w:after="0"/>
      </w:pPr>
    </w:p>
    <w:p w:rsidR="003429C5" w:rsidRDefault="003429C5" w:rsidP="003429C5">
      <w:pPr>
        <w:pStyle w:val="NormalWeb"/>
        <w:spacing w:after="0"/>
      </w:pPr>
      <w:proofErr w:type="spellStart"/>
      <w:proofErr w:type="gramStart"/>
      <w:r>
        <w:t>bydist</w:t>
      </w:r>
      <w:proofErr w:type="spellEnd"/>
      <w:proofErr w:type="gramEnd"/>
      <w:r>
        <w:t xml:space="preserve"> sorts it's argument in ascending order</w:t>
      </w:r>
    </w:p>
    <w:p w:rsidR="003429C5" w:rsidRDefault="003429C5" w:rsidP="003429C5">
      <w:pPr>
        <w:pStyle w:val="NormalWeb"/>
        <w:spacing w:after="0"/>
      </w:pPr>
    </w:p>
    <w:p w:rsidR="003429C5" w:rsidRDefault="003429C5" w:rsidP="003429C5">
      <w:pPr>
        <w:pStyle w:val="NormalWeb"/>
        <w:spacing w:after="0"/>
      </w:pPr>
      <w:proofErr w:type="gramStart"/>
      <w:r>
        <w:t>anything</w:t>
      </w:r>
      <w:proofErr w:type="gramEnd"/>
      <w:r>
        <w:t xml:space="preserve"> else is the </w:t>
      </w:r>
    </w:p>
    <w:p w:rsidR="003429C5" w:rsidRDefault="003429C5" w:rsidP="003429C5">
      <w:pPr>
        <w:pStyle w:val="NormalWeb"/>
        <w:spacing w:after="0"/>
      </w:pPr>
    </w:p>
    <w:p w:rsidR="003429C5" w:rsidRDefault="003429C5" w:rsidP="003429C5">
      <w:pPr>
        <w:pStyle w:val="NormalWeb"/>
        <w:spacing w:after="0"/>
      </w:pPr>
      <w:proofErr w:type="spellStart"/>
      <w:proofErr w:type="gramStart"/>
      <w:r>
        <w:t>bydistance</w:t>
      </w:r>
      <w:proofErr w:type="spellEnd"/>
      <w:proofErr w:type="gramEnd"/>
      <w:r>
        <w:t xml:space="preserve"> will "sort" the prims: </w:t>
      </w:r>
    </w:p>
    <w:p w:rsidR="003429C5" w:rsidRDefault="003429C5" w:rsidP="003429C5">
      <w:pPr>
        <w:pStyle w:val="NormalWeb"/>
        <w:spacing w:after="0"/>
      </w:pPr>
      <w:proofErr w:type="gramStart"/>
      <w:r>
        <w:t>an</w:t>
      </w:r>
      <w:proofErr w:type="gramEnd"/>
      <w:r>
        <w:t xml:space="preserve"> example of "getting the two closest prims owned by someone "</w:t>
      </w:r>
    </w:p>
    <w:p w:rsidR="003429C5" w:rsidRDefault="003429C5" w:rsidP="003429C5">
      <w:pPr>
        <w:pStyle w:val="NormalWeb"/>
        <w:spacing w:after="0"/>
      </w:pPr>
      <w:r>
        <w:t xml:space="preserve">/select max 2 </w:t>
      </w:r>
      <w:proofErr w:type="spellStart"/>
      <w:r>
        <w:t>bydistance</w:t>
      </w:r>
      <w:proofErr w:type="spellEnd"/>
      <w:r>
        <w:t xml:space="preserve"> </w:t>
      </w:r>
      <w:proofErr w:type="spellStart"/>
      <w:r>
        <w:t>ownedby</w:t>
      </w:r>
      <w:proofErr w:type="spellEnd"/>
      <w:r>
        <w:t xml:space="preserve"> 34-3434--343434-344</w:t>
      </w:r>
    </w:p>
    <w:p w:rsidR="003429C5" w:rsidRDefault="003429C5" w:rsidP="003429C5">
      <w:pPr>
        <w:pStyle w:val="NormalWeb"/>
        <w:spacing w:after="0"/>
      </w:pPr>
      <w:r>
        <w:t>[6:46:17 PM] Anne Ogborn: yah, got that</w:t>
      </w:r>
    </w:p>
    <w:p w:rsidR="003429C5" w:rsidRDefault="003429C5" w:rsidP="003429C5">
      <w:pPr>
        <w:pStyle w:val="NormalWeb"/>
        <w:spacing w:after="0"/>
      </w:pPr>
      <w:r>
        <w:t xml:space="preserve">[6:46:35 PM] Anne Ogborn: oh, good to say it can be name or </w:t>
      </w:r>
      <w:proofErr w:type="spellStart"/>
      <w:r>
        <w:t>UUId</w:t>
      </w:r>
      <w:proofErr w:type="spellEnd"/>
    </w:p>
    <w:p w:rsidR="003429C5" w:rsidRDefault="003429C5" w:rsidP="003429C5">
      <w:pPr>
        <w:pStyle w:val="NormalWeb"/>
        <w:spacing w:after="0"/>
      </w:pPr>
    </w:p>
    <w:p w:rsidR="003429C5" w:rsidRDefault="003429C5" w:rsidP="003A6BAA"/>
    <w:p w:rsidR="0035291D" w:rsidRDefault="00301CA8" w:rsidP="003A6BAA">
      <w:pPr>
        <w:rPr>
          <w:ins w:id="421" w:author="Annie" w:date="2012-04-27T11:43:00Z"/>
        </w:rPr>
      </w:pPr>
      <w:proofErr w:type="gramStart"/>
      <w:ins w:id="422" w:author="Annie" w:date="2012-04-27T11:43:00Z">
        <w:r>
          <w:t xml:space="preserve">-------------------  </w:t>
        </w:r>
        <w:proofErr w:type="spellStart"/>
        <w:r>
          <w:t>radegast</w:t>
        </w:r>
        <w:proofErr w:type="spellEnd"/>
        <w:proofErr w:type="gramEnd"/>
      </w:ins>
    </w:p>
    <w:p w:rsidR="00301CA8" w:rsidRDefault="00301CA8" w:rsidP="003A6BAA">
      <w:pPr>
        <w:rPr>
          <w:ins w:id="423" w:author="Annie" w:date="2012-04-27T11:43:00Z"/>
        </w:rPr>
      </w:pPr>
    </w:p>
    <w:p w:rsidR="0036135F" w:rsidRDefault="0036135F" w:rsidP="003A6BAA">
      <w:pPr>
        <w:rPr>
          <w:ins w:id="424" w:author="Annie" w:date="2012-04-27T11:47:00Z"/>
        </w:rPr>
      </w:pPr>
      <w:ins w:id="425" w:author="Annie" w:date="2012-04-27T11:47:00Z">
        <w:r>
          <w:t xml:space="preserve">Few things that are on master or friends list - </w:t>
        </w:r>
        <w:proofErr w:type="spellStart"/>
        <w:r>
          <w:t>autoaccept</w:t>
        </w:r>
        <w:proofErr w:type="spellEnd"/>
        <w:r>
          <w:t xml:space="preserve"> objects and </w:t>
        </w:r>
        <w:proofErr w:type="spellStart"/>
        <w:r>
          <w:t>tp's</w:t>
        </w:r>
        <w:proofErr w:type="spellEnd"/>
      </w:ins>
    </w:p>
    <w:p w:rsidR="0036135F" w:rsidRDefault="0036135F" w:rsidP="003A6BAA">
      <w:pPr>
        <w:rPr>
          <w:ins w:id="426" w:author="Annie" w:date="2012-04-27T11:47:00Z"/>
        </w:rPr>
      </w:pPr>
      <w:proofErr w:type="spellStart"/>
      <w:ins w:id="427" w:author="Annie" w:date="2012-04-27T11:47:00Z">
        <w:r>
          <w:t>Botcmds</w:t>
        </w:r>
        <w:proofErr w:type="spellEnd"/>
        <w:r>
          <w:t xml:space="preserve"> in </w:t>
        </w:r>
        <w:proofErr w:type="spellStart"/>
        <w:r>
          <w:t>im</w:t>
        </w:r>
        <w:proofErr w:type="spellEnd"/>
        <w:r>
          <w:t xml:space="preserve"> session</w:t>
        </w:r>
      </w:ins>
    </w:p>
    <w:p w:rsidR="0036135F" w:rsidRDefault="0036135F" w:rsidP="003A6BAA">
      <w:pPr>
        <w:rPr>
          <w:ins w:id="428" w:author="Annie" w:date="2012-04-27T11:49:00Z"/>
        </w:rPr>
      </w:pPr>
    </w:p>
    <w:p w:rsidR="0036135F" w:rsidRDefault="0036135F" w:rsidP="003A6BAA">
      <w:pPr>
        <w:rPr>
          <w:ins w:id="429" w:author="Annie" w:date="2012-04-27T11:49:00Z"/>
        </w:rPr>
      </w:pPr>
    </w:p>
    <w:p w:rsidR="0036135F" w:rsidRDefault="0036135F" w:rsidP="003A6BAA">
      <w:pPr>
        <w:rPr>
          <w:ins w:id="430" w:author="Annie" w:date="2012-04-27T11:49:00Z"/>
        </w:rPr>
      </w:pPr>
      <w:ins w:id="431" w:author="Annie" w:date="2012-04-27T11:49:00Z">
        <w:r>
          <w:lastRenderedPageBreak/>
          <w:t xml:space="preserve">All </w:t>
        </w:r>
        <w:proofErr w:type="spellStart"/>
        <w:r>
          <w:t>cogbots</w:t>
        </w:r>
        <w:proofErr w:type="spellEnd"/>
        <w:r>
          <w:t xml:space="preserve"> I'm master in -</w:t>
        </w:r>
      </w:ins>
    </w:p>
    <w:p w:rsidR="0036135F" w:rsidRDefault="0036135F" w:rsidP="003A6BAA">
      <w:pPr>
        <w:rPr>
          <w:ins w:id="432" w:author="Annie" w:date="2012-04-27T11:50:00Z"/>
        </w:rPr>
      </w:pPr>
      <w:ins w:id="433" w:author="Annie" w:date="2012-04-27T11:50:00Z">
        <w:r>
          <w:t>/say local</w:t>
        </w:r>
      </w:ins>
    </w:p>
    <w:p w:rsidR="0036135F" w:rsidRDefault="0036135F" w:rsidP="003A6BAA">
      <w:pPr>
        <w:rPr>
          <w:ins w:id="434" w:author="Annie" w:date="2012-04-27T11:50:00Z"/>
        </w:rPr>
      </w:pPr>
    </w:p>
    <w:p w:rsidR="0036135F" w:rsidRDefault="00522CC1" w:rsidP="003A6BAA">
      <w:pPr>
        <w:rPr>
          <w:ins w:id="435" w:author="Annie" w:date="2012-04-27T14:14:00Z"/>
        </w:rPr>
      </w:pPr>
      <w:ins w:id="436" w:author="Annie" w:date="2012-04-27T14:14:00Z">
        <w:r>
          <w:t>=========================</w:t>
        </w:r>
      </w:ins>
    </w:p>
    <w:p w:rsidR="00522CC1" w:rsidRDefault="00522CC1" w:rsidP="003A6BAA">
      <w:pPr>
        <w:rPr>
          <w:ins w:id="437" w:author="Annie" w:date="2012-04-27T14:14:00Z"/>
        </w:rPr>
      </w:pPr>
    </w:p>
    <w:p w:rsidR="00522CC1" w:rsidRDefault="00522CC1" w:rsidP="003A6BAA">
      <w:pPr>
        <w:rPr>
          <w:ins w:id="438" w:author="Annie" w:date="2012-04-27T14:14:00Z"/>
        </w:rPr>
      </w:pPr>
      <w:ins w:id="439" w:author="Annie" w:date="2012-04-27T14:14:00Z">
        <w:r>
          <w:t>Starting with a prolog top level</w:t>
        </w:r>
      </w:ins>
    </w:p>
    <w:p w:rsidR="00522CC1" w:rsidRDefault="00522CC1" w:rsidP="00522CC1">
      <w:pPr>
        <w:rPr>
          <w:ins w:id="440" w:author="Annie" w:date="2012-04-27T14:14:00Z"/>
        </w:rPr>
      </w:pPr>
      <w:ins w:id="441" w:author="Annie" w:date="2012-04-27T14:14:00Z">
        <w:r>
          <w:t>[2:11:45 PM] Douglas R. Miles: cd c:\pathtoCogBot\</w:t>
        </w:r>
      </w:ins>
    </w:p>
    <w:p w:rsidR="00522CC1" w:rsidRDefault="00522CC1" w:rsidP="00522CC1">
      <w:pPr>
        <w:rPr>
          <w:ins w:id="442" w:author="Annie" w:date="2012-04-27T14:14:00Z"/>
        </w:rPr>
      </w:pPr>
      <w:ins w:id="443" w:author="Annie" w:date="2012-04-27T14:14:00Z">
        <w:r>
          <w:t>[2:12:09 PM] Douglas R. Miles: swipl-</w:t>
        </w:r>
        <w:proofErr w:type="gramStart"/>
        <w:r>
          <w:t>win.exe  -</w:t>
        </w:r>
        <w:proofErr w:type="gramEnd"/>
        <w:r>
          <w:t>f prolog/cogbot.pl</w:t>
        </w:r>
      </w:ins>
    </w:p>
    <w:p w:rsidR="00522CC1" w:rsidRDefault="00522CC1" w:rsidP="00522CC1">
      <w:pPr>
        <w:rPr>
          <w:ins w:id="444" w:author="Annie" w:date="2012-04-27T14:14:00Z"/>
        </w:rPr>
      </w:pPr>
      <w:ins w:id="445" w:author="Annie" w:date="2012-04-27T14:14:00Z">
        <w:r>
          <w:t>[2:12:14 PM] Anne Ogborn: cool</w:t>
        </w:r>
      </w:ins>
    </w:p>
    <w:p w:rsidR="00522CC1" w:rsidRDefault="00522CC1" w:rsidP="00522CC1">
      <w:pPr>
        <w:rPr>
          <w:ins w:id="446" w:author="Annie" w:date="2012-04-27T14:14:00Z"/>
        </w:rPr>
      </w:pPr>
      <w:ins w:id="447" w:author="Annie" w:date="2012-04-27T14:14:00Z">
        <w:r>
          <w:t xml:space="preserve">[2:12:48 PM] Douglas R. Miles: there is a c:\pathtoCogBot\runcogbot.pl </w:t>
        </w:r>
        <w:proofErr w:type="spellStart"/>
        <w:r>
          <w:t>i</w:t>
        </w:r>
        <w:proofErr w:type="spellEnd"/>
        <w:r>
          <w:t xml:space="preserve"> was going to try to be sure worked with one click</w:t>
        </w:r>
      </w:ins>
    </w:p>
    <w:p w:rsidR="00522CC1" w:rsidRDefault="00522CC1" w:rsidP="00522CC1">
      <w:pPr>
        <w:rPr>
          <w:ins w:id="448" w:author="Annie" w:date="2012-04-27T11:50:00Z"/>
        </w:rPr>
      </w:pPr>
      <w:ins w:id="449" w:author="Annie" w:date="2012-04-27T14:14:00Z">
        <w:r>
          <w:t>[2:13:04 PM] Douglas R. Miles: that would start SWI-prolog</w:t>
        </w:r>
      </w:ins>
    </w:p>
    <w:p w:rsidR="0036135F" w:rsidRDefault="0036135F" w:rsidP="003A6BAA">
      <w:pPr>
        <w:rPr>
          <w:ins w:id="450" w:author="Annie" w:date="2012-04-27T11:50:00Z"/>
        </w:rPr>
      </w:pPr>
    </w:p>
    <w:p w:rsidR="0036135F" w:rsidRDefault="0036135F" w:rsidP="003A6BAA">
      <w:pPr>
        <w:rPr>
          <w:ins w:id="451" w:author="Annie" w:date="2012-04-27T11:47:00Z"/>
        </w:rPr>
      </w:pPr>
    </w:p>
    <w:p w:rsidR="0036135F" w:rsidRDefault="00234FA1" w:rsidP="003A6BAA">
      <w:pPr>
        <w:rPr>
          <w:ins w:id="452" w:author="Annie" w:date="2012-04-27T11:47:00Z"/>
        </w:rPr>
      </w:pPr>
      <w:ins w:id="453" w:author="Annie" w:date="2012-04-27T15:33:00Z">
        <w:r>
          <w:t>How, if possible</w:t>
        </w:r>
      </w:ins>
    </w:p>
    <w:p w:rsidR="001A64C8" w:rsidRDefault="001A64C8" w:rsidP="003A6BAA">
      <w:pPr>
        <w:rPr>
          <w:ins w:id="454" w:author="Annie" w:date="2012-05-05T23:37:00Z"/>
        </w:rPr>
      </w:pPr>
      <w:ins w:id="455" w:author="Annie" w:date="2012-05-05T23:35:00Z">
        <w:r>
          <w:t>=================</w:t>
        </w:r>
        <w:proofErr w:type="gramStart"/>
        <w:r>
          <w:t>=  Prolog</w:t>
        </w:r>
        <w:proofErr w:type="gramEnd"/>
        <w:r>
          <w:t xml:space="preserve"> Notes ===========</w:t>
        </w:r>
      </w:ins>
    </w:p>
    <w:p w:rsidR="001A64C8" w:rsidRDefault="00A54C6B" w:rsidP="003A6BAA">
      <w:pPr>
        <w:rPr>
          <w:ins w:id="456" w:author="Annie" w:date="2012-05-05T23:52:00Z"/>
        </w:rPr>
      </w:pPr>
      <w:ins w:id="457" w:author="Annie" w:date="2012-05-05T23:52:00Z">
        <w:r>
          <w:t xml:space="preserve">The prolog </w:t>
        </w:r>
        <w:proofErr w:type="spellStart"/>
        <w:proofErr w:type="gramStart"/>
        <w:r>
          <w:t>api's</w:t>
        </w:r>
        <w:proofErr w:type="spellEnd"/>
        <w:proofErr w:type="gramEnd"/>
        <w:r>
          <w:t xml:space="preserve"> are all in </w:t>
        </w:r>
      </w:ins>
      <w:ins w:id="458" w:author="Annie" w:date="2012-05-05T23:53:00Z">
        <w:r w:rsidRPr="001A64C8">
          <w:t>\bin\prolog\simulator</w:t>
        </w:r>
        <w:r>
          <w:t>\</w:t>
        </w:r>
      </w:ins>
      <w:ins w:id="459" w:author="Annie" w:date="2012-05-05T23:52:00Z">
        <w:r>
          <w:t>cogrobot.pl</w:t>
        </w:r>
      </w:ins>
    </w:p>
    <w:p w:rsidR="00A54C6B" w:rsidRDefault="00A54C6B" w:rsidP="003A6BAA">
      <w:pPr>
        <w:rPr>
          <w:ins w:id="460" w:author="Annie" w:date="2012-05-05T23:37:00Z"/>
        </w:rPr>
      </w:pPr>
    </w:p>
    <w:p w:rsidR="001A64C8" w:rsidRDefault="001A64C8" w:rsidP="003A6BAA">
      <w:pPr>
        <w:rPr>
          <w:ins w:id="461" w:author="Annie" w:date="2012-05-05T23:37:00Z"/>
        </w:rPr>
      </w:pPr>
      <w:ins w:id="462" w:author="Annie" w:date="2012-05-05T23:37:00Z">
        <w:r>
          <w:t xml:space="preserve">To start into prolog and use </w:t>
        </w:r>
        <w:proofErr w:type="spellStart"/>
        <w:r>
          <w:t>cogbot</w:t>
        </w:r>
        <w:proofErr w:type="spellEnd"/>
        <w:r>
          <w:t xml:space="preserve"> in bin </w:t>
        </w:r>
        <w:proofErr w:type="spellStart"/>
        <w:r>
          <w:t>dir</w:t>
        </w:r>
        <w:proofErr w:type="spellEnd"/>
      </w:ins>
    </w:p>
    <w:p w:rsidR="001A64C8" w:rsidRDefault="001A64C8" w:rsidP="003A6BAA">
      <w:pPr>
        <w:rPr>
          <w:ins w:id="463" w:author="Annie" w:date="2012-05-05T23:37:00Z"/>
        </w:rPr>
      </w:pPr>
      <w:ins w:id="464" w:author="Annie" w:date="2012-05-05T23:37:00Z">
        <w:r>
          <w:t>Double click runcogbot.pl</w:t>
        </w:r>
      </w:ins>
    </w:p>
    <w:p w:rsidR="001A64C8" w:rsidRDefault="001A64C8" w:rsidP="003A6BAA">
      <w:pPr>
        <w:rPr>
          <w:ins w:id="465" w:author="Annie" w:date="2012-05-05T23:37:00Z"/>
        </w:rPr>
      </w:pPr>
    </w:p>
    <w:p w:rsidR="001A64C8" w:rsidRDefault="001A64C8" w:rsidP="003A6BAA">
      <w:pPr>
        <w:rPr>
          <w:ins w:id="466" w:author="Annie" w:date="2012-05-05T23:38:00Z"/>
        </w:rPr>
      </w:pPr>
      <w:ins w:id="467" w:author="Annie" w:date="2012-05-05T23:37:00Z">
        <w:r>
          <w:t xml:space="preserve">From </w:t>
        </w:r>
        <w:proofErr w:type="spellStart"/>
        <w:r>
          <w:t>vs</w:t>
        </w:r>
        <w:proofErr w:type="spellEnd"/>
        <w:r>
          <w:t>, select</w:t>
        </w:r>
      </w:ins>
      <w:ins w:id="468" w:author="Annie" w:date="2012-05-05T23:38:00Z">
        <w:r>
          <w:t xml:space="preserve"> </w:t>
        </w:r>
        <w:proofErr w:type="spellStart"/>
        <w:r>
          <w:t>swicli</w:t>
        </w:r>
        <w:proofErr w:type="spellEnd"/>
        <w:r>
          <w:t xml:space="preserve"> as startup project and run with the VS play button</w:t>
        </w:r>
      </w:ins>
    </w:p>
    <w:p w:rsidR="001A64C8" w:rsidRDefault="001A64C8" w:rsidP="003A6BAA">
      <w:pPr>
        <w:rPr>
          <w:ins w:id="469" w:author="Annie" w:date="2012-05-05T23:38:00Z"/>
        </w:rPr>
      </w:pPr>
    </w:p>
    <w:p w:rsidR="001A64C8" w:rsidRDefault="001A64C8" w:rsidP="003A6BAA">
      <w:pPr>
        <w:rPr>
          <w:ins w:id="470" w:author="Annie" w:date="2012-05-05T23:36:00Z"/>
        </w:rPr>
      </w:pPr>
      <w:ins w:id="471" w:author="Annie" w:date="2012-05-05T23:36:00Z">
        <w:r>
          <w:t xml:space="preserve">Change the login credentials in </w:t>
        </w:r>
      </w:ins>
    </w:p>
    <w:p w:rsidR="001A64C8" w:rsidRDefault="001A64C8" w:rsidP="003A6BAA">
      <w:pPr>
        <w:rPr>
          <w:ins w:id="472" w:author="Annie" w:date="2012-05-05T23:36:00Z"/>
        </w:rPr>
      </w:pPr>
      <w:ins w:id="473" w:author="Annie" w:date="2012-05-05T23:36:00Z">
        <w:r w:rsidRPr="001A64C8">
          <w:t>C:\development\cogbot\bin\prolog</w:t>
        </w:r>
        <w:r>
          <w:t>\cogbot.pl</w:t>
        </w:r>
      </w:ins>
    </w:p>
    <w:p w:rsidR="001A64C8" w:rsidRDefault="001A64C8" w:rsidP="003A6BAA">
      <w:pPr>
        <w:rPr>
          <w:ins w:id="474" w:author="Annie" w:date="2012-05-05T23:38:00Z"/>
        </w:rPr>
      </w:pPr>
      <w:ins w:id="475" w:author="Annie" w:date="2012-05-05T23:36:00Z">
        <w:r>
          <w:t xml:space="preserve">And then query </w:t>
        </w:r>
        <w:proofErr w:type="spellStart"/>
        <w:proofErr w:type="gramStart"/>
        <w:r>
          <w:t>ike</w:t>
        </w:r>
        <w:proofErr w:type="spellEnd"/>
        <w:proofErr w:type="gramEnd"/>
        <w:r>
          <w:t>.</w:t>
        </w:r>
      </w:ins>
    </w:p>
    <w:p w:rsidR="001A64C8" w:rsidRDefault="001A64C8" w:rsidP="003A6BAA">
      <w:pPr>
        <w:rPr>
          <w:ins w:id="476" w:author="Annie" w:date="2012-05-05T23:38:00Z"/>
        </w:rPr>
      </w:pPr>
    </w:p>
    <w:p w:rsidR="001A64C8" w:rsidRDefault="001A64C8" w:rsidP="003A6BAA">
      <w:pPr>
        <w:rPr>
          <w:ins w:id="477" w:author="Annie" w:date="2012-05-05T23:39:00Z"/>
        </w:rPr>
      </w:pPr>
      <w:ins w:id="478" w:author="Annie" w:date="2012-05-05T23:39:00Z">
        <w:r>
          <w:t>In</w:t>
        </w:r>
      </w:ins>
    </w:p>
    <w:p w:rsidR="001A64C8" w:rsidRDefault="001A64C8" w:rsidP="003A6BAA">
      <w:pPr>
        <w:rPr>
          <w:ins w:id="479" w:author="Annie" w:date="2012-05-05T23:39:00Z"/>
        </w:rPr>
      </w:pPr>
      <w:ins w:id="480" w:author="Annie" w:date="2012-05-05T23:39:00Z">
        <w:r w:rsidRPr="001A64C8">
          <w:t>C:\development\cogbot\bin\prolog\simulator</w:t>
        </w:r>
        <w:r>
          <w:t>\cogrobot.pl</w:t>
        </w:r>
      </w:ins>
    </w:p>
    <w:p w:rsidR="001A64C8" w:rsidRDefault="001A64C8" w:rsidP="001A64C8">
      <w:pPr>
        <w:rPr>
          <w:ins w:id="481" w:author="Annie" w:date="2012-05-05T23:41:00Z"/>
        </w:rPr>
      </w:pPr>
      <w:ins w:id="482" w:author="Annie" w:date="2012-05-05T23:41:00Z">
        <w:r>
          <w:t>To get rid of diarrhea of debug</w:t>
        </w:r>
      </w:ins>
    </w:p>
    <w:p w:rsidR="001A64C8" w:rsidRDefault="001A64C8" w:rsidP="001A64C8">
      <w:pPr>
        <w:rPr>
          <w:ins w:id="483" w:author="Annie" w:date="2012-05-05T23:41:00Z"/>
        </w:rPr>
      </w:pPr>
      <w:ins w:id="484" w:author="Annie" w:date="2012-05-05T23:41:00Z">
        <w:r>
          <w:t>On line 286</w:t>
        </w:r>
      </w:ins>
    </w:p>
    <w:p w:rsidR="001A64C8" w:rsidRDefault="001A64C8" w:rsidP="001A64C8">
      <w:pPr>
        <w:rPr>
          <w:ins w:id="485" w:author="Annie" w:date="2012-05-05T23:41:00Z"/>
        </w:rPr>
      </w:pPr>
      <w:ins w:id="486" w:author="Annie" w:date="2012-05-05T23:41:00Z">
        <w:r>
          <w:t>Uncomment</w:t>
        </w:r>
      </w:ins>
    </w:p>
    <w:p w:rsidR="001A64C8" w:rsidRDefault="001A64C8" w:rsidP="001A64C8">
      <w:pPr>
        <w:rPr>
          <w:ins w:id="487" w:author="Annie" w:date="2012-05-05T23:41:00Z"/>
        </w:rPr>
      </w:pPr>
      <w:proofErr w:type="spellStart"/>
      <w:proofErr w:type="gramStart"/>
      <w:ins w:id="488" w:author="Annie" w:date="2012-05-05T23:41:00Z">
        <w:r w:rsidRPr="001A64C8">
          <w:t>onSimEvent</w:t>
        </w:r>
        <w:proofErr w:type="spellEnd"/>
        <w:r w:rsidRPr="001A64C8">
          <w:t>(</w:t>
        </w:r>
        <w:proofErr w:type="gramEnd"/>
        <w:r w:rsidRPr="001A64C8">
          <w:t>_A,_B,_C):-!. % comment out this first line to print them</w:t>
        </w:r>
      </w:ins>
    </w:p>
    <w:p w:rsidR="001A64C8" w:rsidRDefault="001A64C8" w:rsidP="001A64C8">
      <w:pPr>
        <w:rPr>
          <w:ins w:id="489" w:author="Annie" w:date="2012-05-05T23:41:00Z"/>
        </w:rPr>
      </w:pPr>
    </w:p>
    <w:p w:rsidR="001A64C8" w:rsidRDefault="001A64C8" w:rsidP="003A6BAA">
      <w:pPr>
        <w:rPr>
          <w:ins w:id="490" w:author="Annie" w:date="2012-05-05T23:42:00Z"/>
        </w:rPr>
      </w:pPr>
      <w:proofErr w:type="gramStart"/>
      <w:ins w:id="491" w:author="Annie" w:date="2012-05-05T23:42:00Z">
        <w:r>
          <w:t>to</w:t>
        </w:r>
        <w:proofErr w:type="gramEnd"/>
        <w:r>
          <w:t xml:space="preserve"> have another prolog program that uses </w:t>
        </w:r>
        <w:proofErr w:type="spellStart"/>
        <w:r>
          <w:t>cogbot</w:t>
        </w:r>
        <w:proofErr w:type="spellEnd"/>
        <w:r>
          <w:t>:</w:t>
        </w:r>
      </w:ins>
    </w:p>
    <w:p w:rsidR="001A64C8" w:rsidRDefault="001A64C8" w:rsidP="001A64C8">
      <w:pPr>
        <w:rPr>
          <w:ins w:id="492" w:author="Annie" w:date="2012-05-05T23:43:00Z"/>
        </w:rPr>
      </w:pPr>
      <w:proofErr w:type="spellStart"/>
      <w:proofErr w:type="gramStart"/>
      <w:ins w:id="493" w:author="Annie" w:date="2012-05-05T23:42:00Z">
        <w:r>
          <w:t>use_module</w:t>
        </w:r>
        <w:proofErr w:type="spellEnd"/>
        <w:proofErr w:type="gramEnd"/>
        <w:r>
          <w:t xml:space="preserve"> on </w:t>
        </w:r>
      </w:ins>
      <w:ins w:id="494" w:author="Annie" w:date="2012-05-05T23:43:00Z">
        <w:r w:rsidRPr="001A64C8">
          <w:t>C:\development\cogbot\bin\prolog\simulator</w:t>
        </w:r>
        <w:r>
          <w:t>\cogrobot.pl</w:t>
        </w:r>
      </w:ins>
    </w:p>
    <w:p w:rsidR="001A64C8" w:rsidRDefault="007166EB" w:rsidP="003A6BAA">
      <w:pPr>
        <w:rPr>
          <w:ins w:id="495" w:author="Annie" w:date="2012-05-05T23:43:00Z"/>
        </w:rPr>
      </w:pPr>
      <w:ins w:id="496" w:author="Annie" w:date="2012-05-05T23:43:00Z">
        <w:r>
          <w:t>(</w:t>
        </w:r>
        <w:proofErr w:type="gramStart"/>
        <w:r>
          <w:t>you'll</w:t>
        </w:r>
        <w:proofErr w:type="gramEnd"/>
        <w:r>
          <w:t xml:space="preserve"> have to</w:t>
        </w:r>
      </w:ins>
      <w:ins w:id="497" w:author="Annie" w:date="2012-05-05T23:48:00Z">
        <w:r>
          <w:t xml:space="preserve"> add a</w:t>
        </w:r>
      </w:ins>
      <w:ins w:id="498" w:author="Annie" w:date="2012-05-05T23:43:00Z">
        <w:r>
          <w:t xml:space="preserve"> </w:t>
        </w:r>
      </w:ins>
      <w:proofErr w:type="spellStart"/>
      <w:ins w:id="499" w:author="Annie" w:date="2012-05-05T23:47:00Z">
        <w:r>
          <w:t>file_search</w:t>
        </w:r>
      </w:ins>
      <w:ins w:id="500" w:author="Annie" w:date="2012-05-05T23:43:00Z">
        <w:r w:rsidR="001A64C8">
          <w:t>_path</w:t>
        </w:r>
        <w:proofErr w:type="spellEnd"/>
        <w:r w:rsidR="001A64C8">
          <w:t>)</w:t>
        </w:r>
      </w:ins>
    </w:p>
    <w:p w:rsidR="001A64C8" w:rsidRDefault="001A64C8" w:rsidP="003A6BAA">
      <w:pPr>
        <w:rPr>
          <w:ins w:id="501" w:author="Annie" w:date="2012-05-05T23:43:00Z"/>
        </w:rPr>
      </w:pPr>
    </w:p>
    <w:p w:rsidR="001A64C8" w:rsidRDefault="001A64C8" w:rsidP="003A6BAA">
      <w:pPr>
        <w:rPr>
          <w:ins w:id="502" w:author="Annie" w:date="2012-05-05T23:43:00Z"/>
        </w:rPr>
      </w:pPr>
      <w:ins w:id="503" w:author="Annie" w:date="2012-05-05T23:43:00Z">
        <w:r w:rsidRPr="001A64C8">
          <w:t>:-</w:t>
        </w:r>
        <w:proofErr w:type="spellStart"/>
        <w:r w:rsidRPr="001A64C8">
          <w:t>ensure_</w:t>
        </w:r>
        <w:proofErr w:type="gramStart"/>
        <w:r w:rsidRPr="001A64C8">
          <w:t>loaded</w:t>
        </w:r>
        <w:proofErr w:type="spellEnd"/>
        <w:r w:rsidRPr="001A64C8">
          <w:t>(</w:t>
        </w:r>
        <w:proofErr w:type="gramEnd"/>
        <w:r w:rsidRPr="001A64C8">
          <w:t>library('simulator/</w:t>
        </w:r>
        <w:proofErr w:type="spellStart"/>
        <w:r w:rsidRPr="001A64C8">
          <w:t>cogrobot</w:t>
        </w:r>
        <w:proofErr w:type="spellEnd"/>
        <w:r w:rsidRPr="001A64C8">
          <w:t>')).</w:t>
        </w:r>
      </w:ins>
    </w:p>
    <w:p w:rsidR="001A64C8" w:rsidRDefault="001A64C8" w:rsidP="003A6BAA">
      <w:pPr>
        <w:rPr>
          <w:ins w:id="504" w:author="Annie" w:date="2012-05-05T23:43:00Z"/>
        </w:rPr>
      </w:pPr>
    </w:p>
    <w:p w:rsidR="001A64C8" w:rsidRDefault="001A64C8" w:rsidP="003A6BAA">
      <w:pPr>
        <w:rPr>
          <w:ins w:id="505" w:author="Annie" w:date="2012-05-05T23:44:00Z"/>
        </w:rPr>
      </w:pPr>
      <w:ins w:id="506" w:author="Annie" w:date="2012-05-05T23:44:00Z">
        <w:r>
          <w:t xml:space="preserve">Update library path to add </w:t>
        </w:r>
        <w:proofErr w:type="spellStart"/>
        <w:r>
          <w:t>cogbot</w:t>
        </w:r>
        <w:proofErr w:type="spellEnd"/>
        <w:r>
          <w:t xml:space="preserve">/prolog directory as root of </w:t>
        </w:r>
        <w:proofErr w:type="spellStart"/>
        <w:r>
          <w:t>cogbot</w:t>
        </w:r>
        <w:proofErr w:type="spellEnd"/>
      </w:ins>
    </w:p>
    <w:p w:rsidR="001A64C8" w:rsidRDefault="001A64C8" w:rsidP="003A6BAA">
      <w:pPr>
        <w:rPr>
          <w:ins w:id="507" w:author="Annie" w:date="2012-05-05T23:42:00Z"/>
        </w:rPr>
      </w:pPr>
    </w:p>
    <w:p w:rsidR="001A64C8" w:rsidRDefault="001A64C8" w:rsidP="003A6BAA">
      <w:pPr>
        <w:rPr>
          <w:ins w:id="508" w:author="Annie" w:date="2012-05-05T23:39:00Z"/>
        </w:rPr>
      </w:pPr>
      <w:bookmarkStart w:id="509" w:name="_GoBack"/>
      <w:bookmarkEnd w:id="509"/>
    </w:p>
    <w:p w:rsidR="001A64C8" w:rsidRDefault="001A64C8" w:rsidP="003A6BAA">
      <w:pPr>
        <w:rPr>
          <w:ins w:id="510" w:author="Annie" w:date="2012-05-05T23:36:00Z"/>
        </w:rPr>
      </w:pPr>
    </w:p>
    <w:p w:rsidR="001A64C8" w:rsidRDefault="001A64C8" w:rsidP="003A6BAA">
      <w:pPr>
        <w:rPr>
          <w:ins w:id="511" w:author="Annie" w:date="2012-05-05T23:35:00Z"/>
        </w:rPr>
      </w:pPr>
    </w:p>
    <w:p w:rsidR="001A64C8" w:rsidRDefault="001A64C8" w:rsidP="001A64C8">
      <w:pPr>
        <w:rPr>
          <w:ins w:id="512" w:author="Annie" w:date="2012-05-05T23:35:00Z"/>
        </w:rPr>
      </w:pPr>
      <w:ins w:id="513" w:author="Annie" w:date="2012-05-05T23:35:00Z">
        <w:r>
          <w:t>[10:48:18 PM] Douglas R. Miles</w:t>
        </w:r>
        <w:proofErr w:type="gramStart"/>
        <w:r>
          <w:t>: ?</w:t>
        </w:r>
        <w:proofErr w:type="gramEnd"/>
        <w:r>
          <w:t xml:space="preserve">- </w:t>
        </w:r>
        <w:proofErr w:type="spellStart"/>
        <w:r>
          <w:t>ike</w:t>
        </w:r>
        <w:proofErr w:type="spellEnd"/>
        <w:r>
          <w:t>.</w:t>
        </w:r>
      </w:ins>
    </w:p>
    <w:p w:rsidR="001A64C8" w:rsidRDefault="001A64C8" w:rsidP="001A64C8">
      <w:pPr>
        <w:rPr>
          <w:ins w:id="514" w:author="Annie" w:date="2012-05-05T23:35:00Z"/>
        </w:rPr>
      </w:pPr>
      <w:ins w:id="515" w:author="Annie" w:date="2012-05-05T23:35:00Z">
        <w:r>
          <w:t>[10:48:52 PM] Douglas R. Miles</w:t>
        </w:r>
        <w:proofErr w:type="gramStart"/>
        <w:r>
          <w:t>: ?</w:t>
        </w:r>
        <w:proofErr w:type="gramEnd"/>
        <w:r>
          <w:t>- threads.</w:t>
        </w:r>
      </w:ins>
    </w:p>
    <w:p w:rsidR="001A64C8" w:rsidRDefault="001A64C8" w:rsidP="001A64C8">
      <w:pPr>
        <w:rPr>
          <w:ins w:id="516" w:author="Annie" w:date="2012-05-05T23:35:00Z"/>
        </w:rPr>
      </w:pPr>
      <w:ins w:id="517" w:author="Annie" w:date="2012-05-05T23:35:00Z">
        <w:r>
          <w:t>[10:49:54 PM] Douglas R. Miles</w:t>
        </w:r>
        <w:proofErr w:type="gramStart"/>
        <w:r>
          <w:t>: ?</w:t>
        </w:r>
        <w:proofErr w:type="gramEnd"/>
        <w:r>
          <w:t xml:space="preserve">- </w:t>
        </w:r>
        <w:proofErr w:type="spellStart"/>
        <w:r>
          <w:t>simAvatar</w:t>
        </w:r>
        <w:proofErr w:type="spellEnd"/>
        <w:r>
          <w:t>(X),</w:t>
        </w:r>
        <w:proofErr w:type="spellStart"/>
        <w:r>
          <w:t>cli_get</w:t>
        </w:r>
        <w:proofErr w:type="spellEnd"/>
        <w:r>
          <w:t>(X,'</w:t>
        </w:r>
        <w:proofErr w:type="spellStart"/>
        <w:r>
          <w:t>SalientMovementProceedure</w:t>
        </w:r>
        <w:proofErr w:type="spellEnd"/>
        <w:r>
          <w:t>',Y).</w:t>
        </w:r>
      </w:ins>
    </w:p>
    <w:p w:rsidR="001A64C8" w:rsidRDefault="001A64C8" w:rsidP="001A64C8">
      <w:pPr>
        <w:rPr>
          <w:ins w:id="518" w:author="Annie" w:date="2012-05-05T23:35:00Z"/>
        </w:rPr>
      </w:pPr>
      <w:ins w:id="519" w:author="Annie" w:date="2012-05-05T23:35:00Z">
        <w:r>
          <w:t>[10:52:52 PM] Douglas R. Miles</w:t>
        </w:r>
        <w:proofErr w:type="gramStart"/>
        <w:r>
          <w:t>: ?</w:t>
        </w:r>
        <w:proofErr w:type="gramEnd"/>
        <w:r>
          <w:t>-  cli_call('System.Threading.ThreadPool','GetAvailableThreads'(X,Y),_).</w:t>
        </w:r>
      </w:ins>
    </w:p>
    <w:p w:rsidR="001A64C8" w:rsidRDefault="001A64C8" w:rsidP="001A64C8">
      <w:pPr>
        <w:rPr>
          <w:ins w:id="520" w:author="Annie" w:date="2012-05-05T23:35:00Z"/>
        </w:rPr>
      </w:pPr>
      <w:ins w:id="521" w:author="Annie" w:date="2012-05-05T23:35:00Z">
        <w:r>
          <w:t>[10:53:29 PM] Douglas R. Miles</w:t>
        </w:r>
        <w:proofErr w:type="gramStart"/>
        <w:r>
          <w:t>: ?</w:t>
        </w:r>
        <w:proofErr w:type="gramEnd"/>
        <w:r>
          <w:t xml:space="preserve"> </w:t>
        </w:r>
        <w:proofErr w:type="spellStart"/>
        <w:proofErr w:type="gramStart"/>
        <w:r>
          <w:t>botClientCmd</w:t>
        </w:r>
        <w:proofErr w:type="spellEnd"/>
        <w:r>
          <w:t>(</w:t>
        </w:r>
        <w:proofErr w:type="gramEnd"/>
        <w:r>
          <w:t>jump).</w:t>
        </w:r>
      </w:ins>
    </w:p>
    <w:p w:rsidR="001A64C8" w:rsidRDefault="001A64C8" w:rsidP="001A64C8">
      <w:pPr>
        <w:rPr>
          <w:ins w:id="522" w:author="Annie" w:date="2012-05-05T23:35:00Z"/>
        </w:rPr>
      </w:pPr>
      <w:ins w:id="523" w:author="Annie" w:date="2012-05-05T23:35:00Z">
        <w:r>
          <w:t>[10:54:59 PM] Douglas R. Miles</w:t>
        </w:r>
        <w:proofErr w:type="gramStart"/>
        <w:r>
          <w:t>: ?</w:t>
        </w:r>
        <w:proofErr w:type="gramEnd"/>
        <w:r>
          <w:t xml:space="preserve">- </w:t>
        </w:r>
        <w:proofErr w:type="spellStart"/>
        <w:r>
          <w:t>botClientCmd</w:t>
        </w:r>
        <w:proofErr w:type="spellEnd"/>
        <w:r>
          <w:t>(say('hello world')).</w:t>
        </w:r>
      </w:ins>
    </w:p>
    <w:p w:rsidR="001A64C8" w:rsidRDefault="001A64C8" w:rsidP="001A64C8">
      <w:pPr>
        <w:rPr>
          <w:ins w:id="524" w:author="Annie" w:date="2012-05-05T23:35:00Z"/>
        </w:rPr>
      </w:pPr>
      <w:ins w:id="525" w:author="Annie" w:date="2012-05-05T23:35:00Z">
        <w:r>
          <w:lastRenderedPageBreak/>
          <w:t xml:space="preserve">[10:56:56 PM] Douglas R. Miles: </w:t>
        </w:r>
        <w:proofErr w:type="spellStart"/>
        <w:proofErr w:type="gramStart"/>
        <w:r>
          <w:t>onSimEvent</w:t>
        </w:r>
        <w:proofErr w:type="spellEnd"/>
        <w:r>
          <w:t>(</w:t>
        </w:r>
        <w:proofErr w:type="gramEnd"/>
        <w:r>
          <w:t>_A,_B,_C):-!.</w:t>
        </w:r>
      </w:ins>
    </w:p>
    <w:p w:rsidR="001A64C8" w:rsidRDefault="001A64C8" w:rsidP="001A64C8">
      <w:pPr>
        <w:rPr>
          <w:ins w:id="526" w:author="Annie" w:date="2012-05-05T23:35:00Z"/>
        </w:rPr>
      </w:pPr>
      <w:ins w:id="527" w:author="Annie" w:date="2012-05-05T23:35:00Z">
        <w:r>
          <w:t>[10:57:54 PM] Douglas R. Miles</w:t>
        </w:r>
        <w:proofErr w:type="gramStart"/>
        <w:r>
          <w:t>: ?</w:t>
        </w:r>
        <w:proofErr w:type="gramEnd"/>
        <w:r>
          <w:t>- make.</w:t>
        </w:r>
      </w:ins>
    </w:p>
    <w:p w:rsidR="001A64C8" w:rsidRDefault="001A64C8" w:rsidP="001A64C8">
      <w:pPr>
        <w:rPr>
          <w:ins w:id="528" w:author="Annie" w:date="2012-05-05T23:35:00Z"/>
        </w:rPr>
      </w:pPr>
      <w:ins w:id="529" w:author="Annie" w:date="2012-05-05T23:35:00Z">
        <w:r>
          <w:t>[10:59:13 PM | Edited 10:59:15 PM] Douglas R. Miles</w:t>
        </w:r>
        <w:proofErr w:type="gramStart"/>
        <w:r>
          <w:t>: ?</w:t>
        </w:r>
        <w:proofErr w:type="gramEnd"/>
        <w:r>
          <w:t xml:space="preserve">- </w:t>
        </w:r>
        <w:proofErr w:type="spellStart"/>
        <w:r>
          <w:t>simObject</w:t>
        </w:r>
        <w:proofErr w:type="spellEnd"/>
        <w:r>
          <w:t>(X).</w:t>
        </w:r>
      </w:ins>
    </w:p>
    <w:p w:rsidR="001A64C8" w:rsidRDefault="001A64C8" w:rsidP="001A64C8">
      <w:pPr>
        <w:rPr>
          <w:ins w:id="530" w:author="Annie" w:date="2012-05-05T23:35:00Z"/>
        </w:rPr>
      </w:pPr>
      <w:ins w:id="531" w:author="Annie" w:date="2012-05-05T23:35:00Z">
        <w:r>
          <w:t>[10:59:49 PM] Douglas R. Miles</w:t>
        </w:r>
        <w:proofErr w:type="gramStart"/>
        <w:r>
          <w:t>: ?</w:t>
        </w:r>
        <w:proofErr w:type="gramEnd"/>
        <w:r>
          <w:t xml:space="preserve">-  </w:t>
        </w:r>
        <w:proofErr w:type="spellStart"/>
        <w:r>
          <w:t>simObject</w:t>
        </w:r>
        <w:proofErr w:type="spellEnd"/>
        <w:r>
          <w:t>(X),</w:t>
        </w:r>
        <w:proofErr w:type="spellStart"/>
        <w:r>
          <w:t>cli_get</w:t>
        </w:r>
        <w:proofErr w:type="spellEnd"/>
        <w:r>
          <w:t>(</w:t>
        </w:r>
        <w:proofErr w:type="spellStart"/>
        <w:r>
          <w:t>X,name,Y</w:t>
        </w:r>
        <w:proofErr w:type="spellEnd"/>
        <w:r>
          <w:t>).</w:t>
        </w:r>
      </w:ins>
    </w:p>
    <w:p w:rsidR="001A64C8" w:rsidRDefault="001A64C8" w:rsidP="001A64C8">
      <w:pPr>
        <w:rPr>
          <w:ins w:id="532" w:author="Annie" w:date="2012-05-05T23:35:00Z"/>
        </w:rPr>
      </w:pPr>
      <w:ins w:id="533" w:author="Annie" w:date="2012-05-05T23:35:00Z">
        <w:r>
          <w:t xml:space="preserve">[11:01:06 PM] Anne Ogborn: that's to get names of all objects in </w:t>
        </w:r>
        <w:proofErr w:type="spellStart"/>
        <w:r>
          <w:t>sim</w:t>
        </w:r>
        <w:proofErr w:type="spellEnd"/>
      </w:ins>
    </w:p>
    <w:p w:rsidR="001A64C8" w:rsidRDefault="001A64C8" w:rsidP="001A64C8">
      <w:pPr>
        <w:rPr>
          <w:ins w:id="534" w:author="Annie" w:date="2012-05-05T23:35:00Z"/>
        </w:rPr>
      </w:pPr>
      <w:ins w:id="535" w:author="Annie" w:date="2012-05-05T23:35:00Z">
        <w:r>
          <w:t xml:space="preserve">[11:01:32 PM] Douglas R. Miles:  </w:t>
        </w:r>
        <w:proofErr w:type="spellStart"/>
        <w:r>
          <w:t>simObject</w:t>
        </w:r>
        <w:proofErr w:type="spellEnd"/>
        <w:r>
          <w:t>(X)</w:t>
        </w:r>
        <w:proofErr w:type="gramStart"/>
        <w:r>
          <w:t>,</w:t>
        </w:r>
        <w:proofErr w:type="spellStart"/>
        <w:r>
          <w:t>cli</w:t>
        </w:r>
        <w:proofErr w:type="gramEnd"/>
        <w:r>
          <w:t>_get</w:t>
        </w:r>
        <w:proofErr w:type="spellEnd"/>
        <w:r>
          <w:t>(X,[</w:t>
        </w:r>
        <w:proofErr w:type="spellStart"/>
        <w:r>
          <w:t>prim,properties,name</w:t>
        </w:r>
        <w:proofErr w:type="spellEnd"/>
        <w:r>
          <w:t>],Y).</w:t>
        </w:r>
      </w:ins>
    </w:p>
    <w:p w:rsidR="001A64C8" w:rsidRDefault="001A64C8" w:rsidP="001A64C8">
      <w:pPr>
        <w:rPr>
          <w:ins w:id="536" w:author="Annie" w:date="2012-05-05T23:35:00Z"/>
        </w:rPr>
      </w:pPr>
      <w:ins w:id="537" w:author="Annie" w:date="2012-05-05T23:35:00Z">
        <w:r>
          <w:t xml:space="preserve">[11:03:08 PM] Douglas R. Miles:  </w:t>
        </w:r>
        <w:proofErr w:type="spellStart"/>
        <w:r>
          <w:t>simObject</w:t>
        </w:r>
        <w:proofErr w:type="spellEnd"/>
        <w:r>
          <w:t>(X)</w:t>
        </w:r>
        <w:proofErr w:type="gramStart"/>
        <w:r>
          <w:t>,</w:t>
        </w:r>
        <w:proofErr w:type="spellStart"/>
        <w:r>
          <w:t>cli</w:t>
        </w:r>
        <w:proofErr w:type="gramEnd"/>
        <w:r>
          <w:t>_get</w:t>
        </w:r>
        <w:proofErr w:type="spellEnd"/>
        <w:r>
          <w:t>(X,[</w:t>
        </w:r>
        <w:proofErr w:type="spellStart"/>
        <w:r>
          <w:t>prim,properties,description</w:t>
        </w:r>
        <w:proofErr w:type="spellEnd"/>
        <w:r>
          <w:t>],Y).</w:t>
        </w:r>
      </w:ins>
    </w:p>
    <w:p w:rsidR="001A64C8" w:rsidRDefault="001A64C8" w:rsidP="001A64C8">
      <w:pPr>
        <w:rPr>
          <w:ins w:id="538" w:author="Annie" w:date="2012-05-05T23:35:00Z"/>
        </w:rPr>
      </w:pPr>
      <w:ins w:id="539" w:author="Annie" w:date="2012-05-05T23:35:00Z">
        <w:r>
          <w:t xml:space="preserve">[11:03:30 PM] Anne Ogborn: </w:t>
        </w:r>
        <w:proofErr w:type="spellStart"/>
        <w:r>
          <w:t>whats</w:t>
        </w:r>
        <w:proofErr w:type="spellEnd"/>
        <w:r>
          <w:t xml:space="preserve"> the semantics of </w:t>
        </w:r>
        <w:proofErr w:type="spellStart"/>
        <w:r>
          <w:t>thecenter</w:t>
        </w:r>
        <w:proofErr w:type="spellEnd"/>
        <w:r>
          <w:t xml:space="preserve"> </w:t>
        </w:r>
        <w:proofErr w:type="spellStart"/>
        <w:r>
          <w:t>arg</w:t>
        </w:r>
        <w:proofErr w:type="spellEnd"/>
        <w:r>
          <w:t>?</w:t>
        </w:r>
      </w:ins>
    </w:p>
    <w:p w:rsidR="001A64C8" w:rsidRDefault="001A64C8" w:rsidP="001A64C8">
      <w:pPr>
        <w:rPr>
          <w:ins w:id="540" w:author="Annie" w:date="2012-05-05T23:35:00Z"/>
        </w:rPr>
      </w:pPr>
      <w:ins w:id="541" w:author="Annie" w:date="2012-05-05T23:35:00Z">
        <w:r>
          <w:t>[11:03:43 PM] Anne Ogborn: atom is property name</w:t>
        </w:r>
      </w:ins>
    </w:p>
    <w:p w:rsidR="001A64C8" w:rsidRDefault="001A64C8" w:rsidP="001A64C8">
      <w:pPr>
        <w:rPr>
          <w:ins w:id="542" w:author="Annie" w:date="2012-05-05T23:35:00Z"/>
        </w:rPr>
      </w:pPr>
      <w:ins w:id="543" w:author="Annie" w:date="2012-05-05T23:35:00Z">
        <w:r>
          <w:t>[11:03:59 PM] Anne Ogborn: where's the list of properties?</w:t>
        </w:r>
      </w:ins>
    </w:p>
    <w:p w:rsidR="001A64C8" w:rsidRDefault="001A64C8" w:rsidP="001A64C8">
      <w:pPr>
        <w:rPr>
          <w:ins w:id="544" w:author="Annie" w:date="2012-05-05T23:35:00Z"/>
        </w:rPr>
      </w:pPr>
      <w:ins w:id="545" w:author="Annie" w:date="2012-05-05T23:35:00Z">
        <w:r>
          <w:t>[11:04:10 PM] Anne Ogborn: if list it's a???</w:t>
        </w:r>
      </w:ins>
    </w:p>
    <w:p w:rsidR="001A64C8" w:rsidRDefault="001A64C8" w:rsidP="001A64C8">
      <w:pPr>
        <w:rPr>
          <w:ins w:id="546" w:author="Annie" w:date="2012-05-05T23:35:00Z"/>
        </w:rPr>
      </w:pPr>
      <w:ins w:id="547" w:author="Annie" w:date="2012-05-05T23:35:00Z">
        <w:r>
          <w:t>[11:04:38 PM] Anne Ogborn: ok, it's the c# getter</w:t>
        </w:r>
      </w:ins>
    </w:p>
    <w:p w:rsidR="001A64C8" w:rsidRDefault="001A64C8" w:rsidP="001A64C8">
      <w:pPr>
        <w:rPr>
          <w:ins w:id="548" w:author="Annie" w:date="2012-05-05T23:35:00Z"/>
        </w:rPr>
      </w:pPr>
      <w:ins w:id="549" w:author="Annie" w:date="2012-05-05T23:35:00Z">
        <w:r>
          <w:t>[11:06:06 PM | Edited 11:08:09 PM] Douglas R. Miles: ?-  simObject(X),cli_get(X,[prim,properties],Y),Y\='@'(null),!,cli_memb(Y,Z).</w:t>
        </w:r>
      </w:ins>
    </w:p>
    <w:p w:rsidR="001A64C8" w:rsidRDefault="001A64C8" w:rsidP="001A64C8">
      <w:pPr>
        <w:rPr>
          <w:ins w:id="550" w:author="Annie" w:date="2012-05-05T23:35:00Z"/>
        </w:rPr>
      </w:pPr>
      <w:ins w:id="551" w:author="Annie" w:date="2012-05-05T23:35:00Z">
        <w:r>
          <w:t>[11:08:44 PM] Anne Ogborn: this gets all the properties</w:t>
        </w:r>
      </w:ins>
    </w:p>
    <w:p w:rsidR="001A64C8" w:rsidRDefault="001A64C8" w:rsidP="001A64C8">
      <w:pPr>
        <w:rPr>
          <w:ins w:id="552" w:author="Annie" w:date="2012-05-05T23:35:00Z"/>
        </w:rPr>
      </w:pPr>
      <w:ins w:id="553" w:author="Annie" w:date="2012-05-05T23:35:00Z">
        <w:r>
          <w:t>[11:08:51 PM] Anne Ogborn: that can be got</w:t>
        </w:r>
      </w:ins>
    </w:p>
    <w:p w:rsidR="001A64C8" w:rsidRDefault="001A64C8" w:rsidP="001A64C8">
      <w:pPr>
        <w:rPr>
          <w:ins w:id="554" w:author="Annie" w:date="2012-05-05T23:35:00Z"/>
        </w:rPr>
      </w:pPr>
      <w:ins w:id="555" w:author="Annie" w:date="2012-05-05T23:35:00Z">
        <w:r>
          <w:t>[11:08:53 PM] Anne Ogborn: 8cD</w:t>
        </w:r>
      </w:ins>
    </w:p>
    <w:p w:rsidR="001A64C8" w:rsidRDefault="001A64C8" w:rsidP="001A64C8">
      <w:pPr>
        <w:rPr>
          <w:ins w:id="556" w:author="Annie" w:date="2012-05-05T23:35:00Z"/>
        </w:rPr>
      </w:pPr>
      <w:ins w:id="557" w:author="Annie" w:date="2012-05-05T23:35:00Z">
        <w:r>
          <w:t>[11:08:57 PM] Douglas R. Miles</w:t>
        </w:r>
        <w:proofErr w:type="gramStart"/>
        <w:r>
          <w:t>: ?</w:t>
        </w:r>
        <w:proofErr w:type="gramEnd"/>
        <w:r>
          <w:t xml:space="preserve">- </w:t>
        </w:r>
        <w:proofErr w:type="spellStart"/>
        <w:r>
          <w:t>simObject</w:t>
        </w:r>
        <w:proofErr w:type="spellEnd"/>
        <w:r>
          <w:t>(X),</w:t>
        </w:r>
        <w:proofErr w:type="spellStart"/>
        <w:r>
          <w:t>cli_get</w:t>
        </w:r>
        <w:proofErr w:type="spellEnd"/>
        <w:r>
          <w:t>(X,[prim],Y),Y\='@'(null),!,</w:t>
        </w:r>
        <w:proofErr w:type="spellStart"/>
        <w:r>
          <w:t>cli_memb</w:t>
        </w:r>
        <w:proofErr w:type="spellEnd"/>
        <w:r>
          <w:t>(Y,Z).</w:t>
        </w:r>
      </w:ins>
    </w:p>
    <w:p w:rsidR="001A64C8" w:rsidRDefault="001A64C8" w:rsidP="001A64C8">
      <w:pPr>
        <w:rPr>
          <w:ins w:id="558" w:author="Annie" w:date="2012-05-05T23:35:00Z"/>
        </w:rPr>
      </w:pPr>
      <w:ins w:id="559" w:author="Annie" w:date="2012-05-05T23:35:00Z">
        <w:r>
          <w:t xml:space="preserve">[11:09:26 PM] Anne Ogborn: everything you can get off the prim </w:t>
        </w:r>
        <w:proofErr w:type="spellStart"/>
        <w:r>
          <w:t>wiothut</w:t>
        </w:r>
        <w:proofErr w:type="spellEnd"/>
        <w:r>
          <w:t xml:space="preserve"> going into properties</w:t>
        </w:r>
      </w:ins>
    </w:p>
    <w:p w:rsidR="001A64C8" w:rsidRDefault="001A64C8" w:rsidP="001A64C8">
      <w:pPr>
        <w:rPr>
          <w:ins w:id="560" w:author="Annie" w:date="2012-05-05T23:35:00Z"/>
        </w:rPr>
      </w:pPr>
      <w:ins w:id="561" w:author="Annie" w:date="2012-05-05T23:35:00Z">
        <w:r>
          <w:t xml:space="preserve">[11:11:10 PM] Douglas R. Miles: </w:t>
        </w:r>
        <w:proofErr w:type="spellStart"/>
        <w:r>
          <w:t>cli_</w:t>
        </w:r>
        <w:proofErr w:type="gramStart"/>
        <w:r>
          <w:t>doc</w:t>
        </w:r>
        <w:proofErr w:type="spellEnd"/>
        <w:r>
          <w:t>(</w:t>
        </w:r>
        <w:proofErr w:type="gramEnd"/>
        <w:r>
          <w:t>+Member,-</w:t>
        </w:r>
        <w:proofErr w:type="spellStart"/>
        <w:r>
          <w:t>DocString</w:t>
        </w:r>
        <w:proofErr w:type="spellEnd"/>
        <w:r>
          <w:t>)</w:t>
        </w:r>
      </w:ins>
    </w:p>
    <w:p w:rsidR="001A64C8" w:rsidRDefault="001A64C8" w:rsidP="001A64C8">
      <w:pPr>
        <w:rPr>
          <w:ins w:id="562" w:author="Annie" w:date="2012-05-05T23:35:00Z"/>
        </w:rPr>
      </w:pPr>
      <w:ins w:id="563" w:author="Annie" w:date="2012-05-05T23:35:00Z">
        <w:r>
          <w:t>[11:16:58 PM] Anne Ogborn: above is something it'd be cool to have, doesn't exist today</w:t>
        </w:r>
      </w:ins>
    </w:p>
    <w:p w:rsidR="001A64C8" w:rsidRDefault="001A64C8" w:rsidP="001A64C8">
      <w:pPr>
        <w:rPr>
          <w:ins w:id="564" w:author="Annie" w:date="2012-05-05T23:35:00Z"/>
        </w:rPr>
      </w:pPr>
      <w:ins w:id="565" w:author="Annie" w:date="2012-05-05T23:35:00Z">
        <w:r>
          <w:t xml:space="preserve">[11:23:28 PM] Douglas R. Miles: </w:t>
        </w:r>
        <w:proofErr w:type="spellStart"/>
        <w:proofErr w:type="gramStart"/>
        <w:r>
          <w:t>gridClient</w:t>
        </w:r>
        <w:proofErr w:type="spellEnd"/>
        <w:r>
          <w:t>(</w:t>
        </w:r>
        <w:proofErr w:type="gramEnd"/>
        <w:r>
          <w:t>[objects,setname,obj1,'foo']).</w:t>
        </w:r>
      </w:ins>
    </w:p>
    <w:p w:rsidR="001A64C8" w:rsidRDefault="001A64C8" w:rsidP="001A64C8">
      <w:pPr>
        <w:rPr>
          <w:ins w:id="566" w:author="Annie" w:date="2012-05-05T23:35:00Z"/>
        </w:rPr>
      </w:pPr>
      <w:ins w:id="567" w:author="Annie" w:date="2012-05-05T23:35:00Z">
        <w:r>
          <w:t xml:space="preserve">[11:23:47 PM | Edited 11:23:50 PM] Douglas R. Miles: </w:t>
        </w:r>
        <w:proofErr w:type="spellStart"/>
        <w:r>
          <w:t>sim_set</w:t>
        </w:r>
        <w:proofErr w:type="spellEnd"/>
        <w:r>
          <w:t>(X</w:t>
        </w:r>
        <w:proofErr w:type="gramStart"/>
        <w:r>
          <w:t>,Y,Z</w:t>
        </w:r>
        <w:proofErr w:type="gramEnd"/>
        <w:r>
          <w:t>).</w:t>
        </w:r>
      </w:ins>
    </w:p>
    <w:p w:rsidR="001A64C8" w:rsidRDefault="001A64C8" w:rsidP="001A64C8">
      <w:pPr>
        <w:rPr>
          <w:ins w:id="568" w:author="Annie" w:date="2012-05-05T23:35:00Z"/>
        </w:rPr>
      </w:pPr>
      <w:ins w:id="569" w:author="Annie" w:date="2012-05-05T23:35:00Z">
        <w:r>
          <w:t>[11:24:39 PM] Anne Ogborn: first line is working code now, second is only an idea</w:t>
        </w:r>
      </w:ins>
    </w:p>
    <w:p w:rsidR="001A64C8" w:rsidRDefault="001A64C8" w:rsidP="001A64C8">
      <w:pPr>
        <w:rPr>
          <w:ins w:id="570" w:author="Annie" w:date="2012-05-05T23:35:00Z"/>
        </w:rPr>
      </w:pPr>
      <w:ins w:id="571" w:author="Annie" w:date="2012-05-05T23:35:00Z">
        <w:r>
          <w:t>[11:25:14 PM] Douglas R. Miles: So one might</w:t>
        </w:r>
      </w:ins>
    </w:p>
    <w:p w:rsidR="001A64C8" w:rsidRDefault="001A64C8" w:rsidP="001A64C8">
      <w:pPr>
        <w:rPr>
          <w:ins w:id="572" w:author="Annie" w:date="2012-05-05T23:35:00Z"/>
        </w:rPr>
      </w:pPr>
    </w:p>
    <w:p w:rsidR="001A64C8" w:rsidRDefault="001A64C8" w:rsidP="001A64C8">
      <w:pPr>
        <w:rPr>
          <w:ins w:id="573" w:author="Annie" w:date="2012-05-05T23:35:00Z"/>
        </w:rPr>
      </w:pPr>
      <w:proofErr w:type="spellStart"/>
      <w:ins w:id="574" w:author="Annie" w:date="2012-05-05T23:35:00Z">
        <w:r>
          <w:lastRenderedPageBreak/>
          <w:t>sim_get</w:t>
        </w:r>
        <w:proofErr w:type="spellEnd"/>
        <w:r>
          <w:t>(X</w:t>
        </w:r>
        <w:proofErr w:type="gramStart"/>
        <w:r>
          <w:t>,Y,Z</w:t>
        </w:r>
        <w:proofErr w:type="gramEnd"/>
        <w:r>
          <w:t>):-</w:t>
        </w:r>
        <w:proofErr w:type="spellStart"/>
        <w:r>
          <w:t>cli_get</w:t>
        </w:r>
        <w:proofErr w:type="spellEnd"/>
        <w:r>
          <w:t>(X,Y,Z)</w:t>
        </w:r>
      </w:ins>
    </w:p>
    <w:p w:rsidR="001A64C8" w:rsidRDefault="001A64C8" w:rsidP="001A64C8">
      <w:pPr>
        <w:rPr>
          <w:ins w:id="575" w:author="Annie" w:date="2012-05-05T23:35:00Z"/>
        </w:rPr>
      </w:pPr>
    </w:p>
    <w:p w:rsidR="001A64C8" w:rsidRDefault="001A64C8" w:rsidP="001A64C8">
      <w:pPr>
        <w:rPr>
          <w:ins w:id="576" w:author="Annie" w:date="2012-05-05T23:35:00Z"/>
        </w:rPr>
      </w:pPr>
      <w:proofErr w:type="spellStart"/>
      <w:ins w:id="577" w:author="Annie" w:date="2012-05-05T23:35:00Z">
        <w:r>
          <w:t>sim_set</w:t>
        </w:r>
        <w:proofErr w:type="spellEnd"/>
        <w:r>
          <w:t>(X</w:t>
        </w:r>
        <w:proofErr w:type="gramStart"/>
        <w:r>
          <w:t>,Y,Z</w:t>
        </w:r>
        <w:proofErr w:type="gramEnd"/>
        <w:r>
          <w:t xml:space="preserve">):- </w:t>
        </w:r>
        <w:proofErr w:type="spellStart"/>
        <w:r>
          <w:t>gridClient</w:t>
        </w:r>
        <w:proofErr w:type="spellEnd"/>
        <w:r>
          <w:t>([</w:t>
        </w:r>
        <w:proofErr w:type="spellStart"/>
        <w:r>
          <w:t>objects,Y,X,Z</w:t>
        </w:r>
        <w:proofErr w:type="spellEnd"/>
        <w:r>
          <w:t>]).</w:t>
        </w:r>
      </w:ins>
    </w:p>
    <w:p w:rsidR="001A64C8" w:rsidRDefault="001A64C8" w:rsidP="001A64C8">
      <w:pPr>
        <w:rPr>
          <w:ins w:id="578" w:author="Annie" w:date="2012-05-05T23:35:00Z"/>
        </w:rPr>
      </w:pPr>
      <w:ins w:id="579" w:author="Annie" w:date="2012-05-05T23:35:00Z">
        <w:r>
          <w:t>[11:25:17 PM] Anne Ogborn: first line sets the name of an object</w:t>
        </w:r>
      </w:ins>
    </w:p>
    <w:p w:rsidR="001A64C8" w:rsidRDefault="001A64C8" w:rsidP="001A64C8">
      <w:pPr>
        <w:rPr>
          <w:ins w:id="580" w:author="Annie" w:date="2012-05-05T23:35:00Z"/>
        </w:rPr>
      </w:pPr>
      <w:ins w:id="581" w:author="Annie" w:date="2012-05-05T23:35:00Z">
        <w:r>
          <w:t xml:space="preserve">[11:26:25 PM] Anne Ogborn: to iterate you just backtrack on </w:t>
        </w:r>
        <w:proofErr w:type="spellStart"/>
        <w:r>
          <w:t>simObject</w:t>
        </w:r>
        <w:proofErr w:type="spellEnd"/>
      </w:ins>
    </w:p>
    <w:p w:rsidR="001A64C8" w:rsidRDefault="001A64C8" w:rsidP="001A64C8">
      <w:pPr>
        <w:rPr>
          <w:ins w:id="582" w:author="Annie" w:date="2012-05-05T23:35:00Z"/>
        </w:rPr>
      </w:pPr>
      <w:ins w:id="583" w:author="Annie" w:date="2012-05-05T23:35:00Z">
        <w:r>
          <w:t xml:space="preserve">[11:29:04 PM | Edited 11:31:06 PM] Anne Ogborn: </w:t>
        </w:r>
      </w:ins>
    </w:p>
    <w:p w:rsidR="001A64C8" w:rsidRDefault="001A64C8" w:rsidP="001A64C8">
      <w:pPr>
        <w:rPr>
          <w:ins w:id="584" w:author="Annie" w:date="2012-05-05T23:35:00Z"/>
        </w:rPr>
      </w:pPr>
      <w:proofErr w:type="gramStart"/>
      <w:ins w:id="585" w:author="Annie" w:date="2012-05-05T23:35:00Z">
        <w:r>
          <w:t>18 ?</w:t>
        </w:r>
        <w:proofErr w:type="gramEnd"/>
        <w:r>
          <w:t xml:space="preserve">- </w:t>
        </w:r>
        <w:proofErr w:type="spellStart"/>
        <w:r>
          <w:t>simObject</w:t>
        </w:r>
        <w:proofErr w:type="spellEnd"/>
        <w:r>
          <w:t>(X),</w:t>
        </w:r>
        <w:proofErr w:type="spellStart"/>
        <w:r>
          <w:t>cli_get</w:t>
        </w:r>
        <w:proofErr w:type="spellEnd"/>
        <w:r>
          <w:t>(X, name, Y).</w:t>
        </w:r>
      </w:ins>
    </w:p>
    <w:p w:rsidR="001A64C8" w:rsidRDefault="001A64C8" w:rsidP="001A64C8">
      <w:pPr>
        <w:rPr>
          <w:ins w:id="586" w:author="Annie" w:date="2012-05-05T23:35:00Z"/>
        </w:rPr>
      </w:pPr>
      <w:ins w:id="587" w:author="Annie" w:date="2012-05-05T23:35:00Z">
        <w:r>
          <w:t>X = @'C#49791768',</w:t>
        </w:r>
      </w:ins>
    </w:p>
    <w:p w:rsidR="001A64C8" w:rsidRDefault="001A64C8" w:rsidP="001A64C8">
      <w:pPr>
        <w:rPr>
          <w:ins w:id="588" w:author="Annie" w:date="2012-05-05T23:35:00Z"/>
        </w:rPr>
      </w:pPr>
      <w:ins w:id="589" w:author="Annie" w:date="2012-05-05T23:35:00Z">
        <w:r>
          <w:t>Y = "</w:t>
        </w:r>
        <w:proofErr w:type="spellStart"/>
        <w:r>
          <w:t>testbot</w:t>
        </w:r>
        <w:proofErr w:type="spellEnd"/>
        <w:r>
          <w:t xml:space="preserve"> Ogborn</w:t>
        </w:r>
        <w:proofErr w:type="gramStart"/>
        <w:r>
          <w:t>" ;</w:t>
        </w:r>
        <w:proofErr w:type="gramEnd"/>
      </w:ins>
    </w:p>
    <w:p w:rsidR="001A64C8" w:rsidRDefault="001A64C8" w:rsidP="001A64C8">
      <w:pPr>
        <w:rPr>
          <w:ins w:id="590" w:author="Annie" w:date="2012-05-05T23:35:00Z"/>
        </w:rPr>
      </w:pPr>
      <w:ins w:id="591" w:author="Annie" w:date="2012-05-05T23:35:00Z">
        <w:r>
          <w:t>X = @'C#49798160',</w:t>
        </w:r>
      </w:ins>
    </w:p>
    <w:p w:rsidR="001A64C8" w:rsidRDefault="001A64C8" w:rsidP="001A64C8">
      <w:pPr>
        <w:rPr>
          <w:ins w:id="592" w:author="Annie" w:date="2012-05-05T23:35:00Z"/>
        </w:rPr>
      </w:pPr>
      <w:ins w:id="593" w:author="Annie" w:date="2012-05-05T23:35:00Z">
        <w:r>
          <w:t>Y = "Anne Ogborn</w:t>
        </w:r>
        <w:proofErr w:type="gramStart"/>
        <w:r>
          <w:t>" ;</w:t>
        </w:r>
        <w:proofErr w:type="gramEnd"/>
      </w:ins>
    </w:p>
    <w:p w:rsidR="001A64C8" w:rsidRDefault="001A64C8" w:rsidP="001A64C8">
      <w:pPr>
        <w:rPr>
          <w:ins w:id="594" w:author="Annie" w:date="2012-05-05T23:35:00Z"/>
        </w:rPr>
      </w:pPr>
      <w:ins w:id="595" w:author="Annie" w:date="2012-05-05T23:35:00Z">
        <w:r>
          <w:t>X = @'C#49807152',</w:t>
        </w:r>
      </w:ins>
    </w:p>
    <w:p w:rsidR="001A64C8" w:rsidRDefault="001A64C8" w:rsidP="001A64C8">
      <w:pPr>
        <w:rPr>
          <w:ins w:id="596" w:author="Annie" w:date="2012-05-05T23:35:00Z"/>
        </w:rPr>
      </w:pPr>
      <w:ins w:id="597" w:author="Annie" w:date="2012-05-05T23:35:00Z">
        <w:r>
          <w:t>Y = "Primitive</w:t>
        </w:r>
        <w:proofErr w:type="gramStart"/>
        <w:r>
          <w:t>" ;</w:t>
        </w:r>
        <w:proofErr w:type="gramEnd"/>
      </w:ins>
    </w:p>
    <w:p w:rsidR="001A64C8" w:rsidRDefault="001A64C8" w:rsidP="001A64C8">
      <w:pPr>
        <w:rPr>
          <w:ins w:id="598" w:author="Annie" w:date="2012-05-05T23:35:00Z"/>
        </w:rPr>
      </w:pPr>
      <w:ins w:id="599" w:author="Annie" w:date="2012-05-05T23:35:00Z">
        <w:r>
          <w:t>X = @'C#49805624',</w:t>
        </w:r>
      </w:ins>
    </w:p>
    <w:p w:rsidR="001A64C8" w:rsidRDefault="001A64C8" w:rsidP="001A64C8">
      <w:pPr>
        <w:rPr>
          <w:ins w:id="600" w:author="Annie" w:date="2012-05-05T23:35:00Z"/>
        </w:rPr>
      </w:pPr>
      <w:ins w:id="601" w:author="Annie" w:date="2012-05-05T23:35:00Z">
        <w:r>
          <w:t>Y = "Primitive</w:t>
        </w:r>
        <w:proofErr w:type="gramStart"/>
        <w:r>
          <w:t>" ;</w:t>
        </w:r>
        <w:proofErr w:type="gramEnd"/>
      </w:ins>
    </w:p>
    <w:p w:rsidR="001A64C8" w:rsidRDefault="001A64C8" w:rsidP="001A64C8">
      <w:pPr>
        <w:rPr>
          <w:ins w:id="602" w:author="Annie" w:date="2012-05-05T23:35:00Z"/>
        </w:rPr>
      </w:pPr>
      <w:ins w:id="603" w:author="Annie" w:date="2012-05-05T23:35:00Z">
        <w:r>
          <w:t>X = @'C#49805808',</w:t>
        </w:r>
      </w:ins>
    </w:p>
    <w:p w:rsidR="001A64C8" w:rsidRDefault="001A64C8" w:rsidP="001A64C8">
      <w:pPr>
        <w:rPr>
          <w:ins w:id="604" w:author="Annie" w:date="2012-05-05T23:35:00Z"/>
        </w:rPr>
      </w:pPr>
      <w:ins w:id="605" w:author="Annie" w:date="2012-05-05T23:35:00Z">
        <w:r>
          <w:t>Y = "RegionSay4200</w:t>
        </w:r>
        <w:proofErr w:type="gramStart"/>
        <w:r>
          <w:t>" ;</w:t>
        </w:r>
        <w:proofErr w:type="gramEnd"/>
      </w:ins>
    </w:p>
    <w:p w:rsidR="001A64C8" w:rsidRDefault="001A64C8" w:rsidP="001A64C8">
      <w:pPr>
        <w:rPr>
          <w:ins w:id="606" w:author="Annie" w:date="2012-05-05T23:35:00Z"/>
        </w:rPr>
      </w:pPr>
      <w:ins w:id="607" w:author="Annie" w:date="2012-05-05T23:35:00Z">
        <w:r>
          <w:t>X = @'C#49806392',</w:t>
        </w:r>
      </w:ins>
    </w:p>
    <w:p w:rsidR="001A64C8" w:rsidRDefault="001A64C8" w:rsidP="001A64C8">
      <w:pPr>
        <w:rPr>
          <w:ins w:id="608" w:author="Annie" w:date="2012-05-05T23:35:00Z"/>
        </w:rPr>
      </w:pPr>
      <w:ins w:id="609" w:author="Annie" w:date="2012-05-05T23:35:00Z">
        <w:r>
          <w:t>Y = "bot chair</w:t>
        </w:r>
        <w:proofErr w:type="gramStart"/>
        <w:r>
          <w:t>" ;</w:t>
        </w:r>
        <w:proofErr w:type="gramEnd"/>
      </w:ins>
    </w:p>
    <w:p w:rsidR="001A64C8" w:rsidRDefault="001A64C8" w:rsidP="001A64C8">
      <w:pPr>
        <w:rPr>
          <w:ins w:id="610" w:author="Annie" w:date="2012-05-05T23:35:00Z"/>
        </w:rPr>
      </w:pPr>
      <w:ins w:id="611" w:author="Annie" w:date="2012-05-05T23:35:00Z">
        <w:r>
          <w:t>X = @'C#49805192',</w:t>
        </w:r>
      </w:ins>
    </w:p>
    <w:p w:rsidR="001A64C8" w:rsidRDefault="001A64C8" w:rsidP="001A64C8">
      <w:pPr>
        <w:rPr>
          <w:ins w:id="612" w:author="Annie" w:date="2012-05-05T23:35:00Z"/>
        </w:rPr>
      </w:pPr>
      <w:ins w:id="613" w:author="Annie" w:date="2012-05-05T23:35:00Z">
        <w:r>
          <w:t>Y = "ontology Box 093503cc-be84-4c32-b2cc-57745c146ba2 (</w:t>
        </w:r>
        <w:proofErr w:type="spellStart"/>
        <w:r>
          <w:t>localID</w:t>
        </w:r>
        <w:proofErr w:type="spellEnd"/>
        <w:r>
          <w:t xml:space="preserve"> 1938056168</w:t>
        </w:r>
        <w:proofErr w:type="gramStart"/>
        <w:r>
          <w:t>)(</w:t>
        </w:r>
        <w:proofErr w:type="gramEnd"/>
        <w:r>
          <w:t>ch0)(</w:t>
        </w:r>
        <w:proofErr w:type="spellStart"/>
        <w:r>
          <w:t>PrimFlagsFalse</w:t>
        </w:r>
        <w:proofErr w:type="spellEnd"/>
        <w:r>
          <w:t xml:space="preserve"> </w:t>
        </w:r>
        <w:proofErr w:type="spellStart"/>
        <w:r>
          <w:t>InventoryEmpty</w:t>
        </w:r>
        <w:proofErr w:type="spellEnd"/>
        <w:r>
          <w:t xml:space="preserve">, </w:t>
        </w:r>
        <w:proofErr w:type="spellStart"/>
        <w:r>
          <w:t>ObjectOwnerModify</w:t>
        </w:r>
        <w:proofErr w:type="spellEnd"/>
        <w:r>
          <w:t>)(size 0.6480739) [](!</w:t>
        </w:r>
        <w:proofErr w:type="spellStart"/>
        <w:r>
          <w:t>IsPassable</w:t>
        </w:r>
        <w:proofErr w:type="spellEnd"/>
        <w:r>
          <w:t>)"</w:t>
        </w:r>
      </w:ins>
    </w:p>
    <w:p w:rsidR="001A64C8" w:rsidRDefault="001A64C8" w:rsidP="001A64C8">
      <w:pPr>
        <w:rPr>
          <w:ins w:id="614" w:author="Annie" w:date="2012-05-05T23:35:00Z"/>
        </w:rPr>
      </w:pPr>
      <w:ins w:id="615" w:author="Annie" w:date="2012-05-05T23:35:00Z">
        <w:r>
          <w:t xml:space="preserve">[11:33:38 PM] Douglas R. Miles: </w:t>
        </w:r>
        <w:proofErr w:type="spellStart"/>
        <w:r>
          <w:t>cli_get</w:t>
        </w:r>
        <w:proofErr w:type="spellEnd"/>
        <w:r>
          <w:t>(X,[</w:t>
        </w:r>
        <w:proofErr w:type="spellStart"/>
        <w:r>
          <w:t>prim,properties,name</w:t>
        </w:r>
        <w:proofErr w:type="spellEnd"/>
        <w:r>
          <w:t xml:space="preserve">],Y) -&gt; </w:t>
        </w:r>
        <w:proofErr w:type="spellStart"/>
        <w:r>
          <w:t>cli_get</w:t>
        </w:r>
        <w:proofErr w:type="spellEnd"/>
        <w:r>
          <w:t>(X,prim,X1),</w:t>
        </w:r>
        <w:proofErr w:type="spellStart"/>
        <w:r>
          <w:t>cli_get</w:t>
        </w:r>
        <w:proofErr w:type="spellEnd"/>
        <w:r>
          <w:t>(X1,properties,X2),</w:t>
        </w:r>
        <w:proofErr w:type="spellStart"/>
        <w:r>
          <w:t>cli_get</w:t>
        </w:r>
        <w:proofErr w:type="spellEnd"/>
        <w:r>
          <w:t>(X2,name,Y).</w:t>
        </w:r>
      </w:ins>
    </w:p>
    <w:p w:rsidR="001A64C8" w:rsidRDefault="001A64C8" w:rsidP="001A64C8">
      <w:ins w:id="616" w:author="Annie" w:date="2012-05-05T23:35:00Z">
        <w:r>
          <w:t xml:space="preserve">[11:34:25 PM] Anne Ogborn: above is what it </w:t>
        </w:r>
        <w:proofErr w:type="spellStart"/>
        <w:r>
          <w:t>doeswith</w:t>
        </w:r>
        <w:proofErr w:type="spellEnd"/>
        <w:r>
          <w:t xml:space="preserve"> </w:t>
        </w:r>
        <w:proofErr w:type="spellStart"/>
        <w:r>
          <w:t>cli_get</w:t>
        </w:r>
        <w:proofErr w:type="spellEnd"/>
        <w:r>
          <w:t xml:space="preserve"> with a list</w:t>
        </w:r>
      </w:ins>
    </w:p>
    <w:sectPr w:rsidR="001A64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A443D"/>
    <w:multiLevelType w:val="hybridMultilevel"/>
    <w:tmpl w:val="E3E6AA54"/>
    <w:lvl w:ilvl="0" w:tplc="6422D59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C7D687A"/>
    <w:multiLevelType w:val="hybridMultilevel"/>
    <w:tmpl w:val="DE1A4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2DA"/>
    <w:rsid w:val="000142DA"/>
    <w:rsid w:val="0004041A"/>
    <w:rsid w:val="000C09BA"/>
    <w:rsid w:val="000D4219"/>
    <w:rsid w:val="001A64C8"/>
    <w:rsid w:val="001A780D"/>
    <w:rsid w:val="001B1FBF"/>
    <w:rsid w:val="001C2C43"/>
    <w:rsid w:val="001D2BC2"/>
    <w:rsid w:val="00234FA1"/>
    <w:rsid w:val="002B4C98"/>
    <w:rsid w:val="002D2C5F"/>
    <w:rsid w:val="002E480E"/>
    <w:rsid w:val="00301CA8"/>
    <w:rsid w:val="00306963"/>
    <w:rsid w:val="003429C5"/>
    <w:rsid w:val="00344203"/>
    <w:rsid w:val="00346F16"/>
    <w:rsid w:val="00350685"/>
    <w:rsid w:val="0035291D"/>
    <w:rsid w:val="0036135F"/>
    <w:rsid w:val="00382DCB"/>
    <w:rsid w:val="00396F3E"/>
    <w:rsid w:val="003A6BAA"/>
    <w:rsid w:val="003E099B"/>
    <w:rsid w:val="00522CC1"/>
    <w:rsid w:val="00685148"/>
    <w:rsid w:val="007166EB"/>
    <w:rsid w:val="00737241"/>
    <w:rsid w:val="00742831"/>
    <w:rsid w:val="007470D9"/>
    <w:rsid w:val="008548D7"/>
    <w:rsid w:val="0086750A"/>
    <w:rsid w:val="00895951"/>
    <w:rsid w:val="008B5D61"/>
    <w:rsid w:val="008C1557"/>
    <w:rsid w:val="008D04BD"/>
    <w:rsid w:val="008E61A1"/>
    <w:rsid w:val="00945506"/>
    <w:rsid w:val="00947F0E"/>
    <w:rsid w:val="00956749"/>
    <w:rsid w:val="00984DA0"/>
    <w:rsid w:val="00A54C6B"/>
    <w:rsid w:val="00AC078C"/>
    <w:rsid w:val="00AD7D07"/>
    <w:rsid w:val="00B32A51"/>
    <w:rsid w:val="00B40C7D"/>
    <w:rsid w:val="00B77736"/>
    <w:rsid w:val="00BB4C70"/>
    <w:rsid w:val="00BF3F5C"/>
    <w:rsid w:val="00BF5D41"/>
    <w:rsid w:val="00C675BB"/>
    <w:rsid w:val="00C94B64"/>
    <w:rsid w:val="00D572FE"/>
    <w:rsid w:val="00D950B8"/>
    <w:rsid w:val="00DA56AB"/>
    <w:rsid w:val="00DF0C31"/>
    <w:rsid w:val="00EB1FA2"/>
    <w:rsid w:val="00F36B9A"/>
    <w:rsid w:val="00F8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2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42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2C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50B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84DA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2D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0142DA"/>
    <w:rPr>
      <w:color w:val="0000FF"/>
      <w:u w:val="single"/>
    </w:rPr>
  </w:style>
  <w:style w:type="paragraph" w:styleId="NormalWeb">
    <w:name w:val="Normal (Web)"/>
    <w:basedOn w:val="Normal"/>
    <w:uiPriority w:val="99"/>
    <w:semiHidden/>
    <w:unhideWhenUsed/>
    <w:rsid w:val="000142DA"/>
    <w:pPr>
      <w:spacing w:before="100" w:beforeAutospacing="1" w:after="115" w:line="240" w:lineRule="auto"/>
    </w:pPr>
    <w:rPr>
      <w:rFonts w:ascii="Times New Roman" w:eastAsia="Times New Roman" w:hAnsi="Times New Roman" w:cs="Times New Roman"/>
      <w:sz w:val="24"/>
      <w:szCs w:val="24"/>
    </w:rPr>
  </w:style>
  <w:style w:type="paragraph" w:customStyle="1" w:styleId="sdfootnote">
    <w:name w:val="sdfootnote"/>
    <w:basedOn w:val="Normal"/>
    <w:rsid w:val="000142DA"/>
    <w:pPr>
      <w:spacing w:before="100" w:beforeAutospacing="1" w:after="0" w:line="240" w:lineRule="auto"/>
      <w:ind w:left="288" w:hanging="288"/>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0142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2C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50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84DA0"/>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1D2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BC2"/>
    <w:rPr>
      <w:rFonts w:ascii="Tahoma" w:hAnsi="Tahoma" w:cs="Tahoma"/>
      <w:sz w:val="16"/>
      <w:szCs w:val="16"/>
    </w:rPr>
  </w:style>
  <w:style w:type="paragraph" w:styleId="ListParagraph">
    <w:name w:val="List Paragraph"/>
    <w:basedOn w:val="Normal"/>
    <w:uiPriority w:val="34"/>
    <w:qFormat/>
    <w:rsid w:val="00F36B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42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142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2C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50B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84DA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2D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0142DA"/>
    <w:rPr>
      <w:color w:val="0000FF"/>
      <w:u w:val="single"/>
    </w:rPr>
  </w:style>
  <w:style w:type="paragraph" w:styleId="NormalWeb">
    <w:name w:val="Normal (Web)"/>
    <w:basedOn w:val="Normal"/>
    <w:uiPriority w:val="99"/>
    <w:semiHidden/>
    <w:unhideWhenUsed/>
    <w:rsid w:val="000142DA"/>
    <w:pPr>
      <w:spacing w:before="100" w:beforeAutospacing="1" w:after="115" w:line="240" w:lineRule="auto"/>
    </w:pPr>
    <w:rPr>
      <w:rFonts w:ascii="Times New Roman" w:eastAsia="Times New Roman" w:hAnsi="Times New Roman" w:cs="Times New Roman"/>
      <w:sz w:val="24"/>
      <w:szCs w:val="24"/>
    </w:rPr>
  </w:style>
  <w:style w:type="paragraph" w:customStyle="1" w:styleId="sdfootnote">
    <w:name w:val="sdfootnote"/>
    <w:basedOn w:val="Normal"/>
    <w:rsid w:val="000142DA"/>
    <w:pPr>
      <w:spacing w:before="100" w:beforeAutospacing="1" w:after="0" w:line="240" w:lineRule="auto"/>
      <w:ind w:left="288" w:hanging="288"/>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0142D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C2C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50B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84DA0"/>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1D2B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BC2"/>
    <w:rPr>
      <w:rFonts w:ascii="Tahoma" w:hAnsi="Tahoma" w:cs="Tahoma"/>
      <w:sz w:val="16"/>
      <w:szCs w:val="16"/>
    </w:rPr>
  </w:style>
  <w:style w:type="paragraph" w:styleId="ListParagraph">
    <w:name w:val="List Paragraph"/>
    <w:basedOn w:val="Normal"/>
    <w:uiPriority w:val="34"/>
    <w:qFormat/>
    <w:rsid w:val="00F36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256052">
      <w:bodyDiv w:val="1"/>
      <w:marLeft w:val="0"/>
      <w:marRight w:val="0"/>
      <w:marTop w:val="0"/>
      <w:marBottom w:val="0"/>
      <w:divBdr>
        <w:top w:val="none" w:sz="0" w:space="0" w:color="auto"/>
        <w:left w:val="none" w:sz="0" w:space="0" w:color="auto"/>
        <w:bottom w:val="none" w:sz="0" w:space="0" w:color="auto"/>
        <w:right w:val="none" w:sz="0" w:space="0" w:color="auto"/>
      </w:divBdr>
      <w:divsChild>
        <w:div w:id="51538545">
          <w:marLeft w:val="0"/>
          <w:marRight w:val="0"/>
          <w:marTop w:val="0"/>
          <w:marBottom w:val="0"/>
          <w:divBdr>
            <w:top w:val="none" w:sz="0" w:space="0" w:color="auto"/>
            <w:left w:val="none" w:sz="0" w:space="0" w:color="auto"/>
            <w:bottom w:val="none" w:sz="0" w:space="0" w:color="auto"/>
            <w:right w:val="none" w:sz="0" w:space="0" w:color="auto"/>
          </w:divBdr>
        </w:div>
        <w:div w:id="236404608">
          <w:marLeft w:val="0"/>
          <w:marRight w:val="0"/>
          <w:marTop w:val="0"/>
          <w:marBottom w:val="0"/>
          <w:divBdr>
            <w:top w:val="none" w:sz="0" w:space="0" w:color="auto"/>
            <w:left w:val="none" w:sz="0" w:space="0" w:color="auto"/>
            <w:bottom w:val="none" w:sz="0" w:space="0" w:color="auto"/>
            <w:right w:val="none" w:sz="0" w:space="0" w:color="auto"/>
          </w:divBdr>
        </w:div>
        <w:div w:id="929002702">
          <w:marLeft w:val="0"/>
          <w:marRight w:val="0"/>
          <w:marTop w:val="0"/>
          <w:marBottom w:val="0"/>
          <w:divBdr>
            <w:top w:val="none" w:sz="0" w:space="0" w:color="auto"/>
            <w:left w:val="none" w:sz="0" w:space="0" w:color="auto"/>
            <w:bottom w:val="none" w:sz="0" w:space="0" w:color="auto"/>
            <w:right w:val="none" w:sz="0" w:space="0" w:color="auto"/>
          </w:divBdr>
        </w:div>
      </w:divsChild>
    </w:div>
    <w:div w:id="210510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de.google.com/p/opensim4opencog/source/browse/trunk/sources/main/LibCogbot/Listeners/WorldCommandParsing.cs?r=208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846</TotalTime>
  <Pages>29</Pages>
  <Words>3627</Words>
  <Characters>20674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dc:creator>
  <cp:lastModifiedBy>Annie</cp:lastModifiedBy>
  <cp:revision>49</cp:revision>
  <dcterms:created xsi:type="dcterms:W3CDTF">2011-07-03T15:11:00Z</dcterms:created>
  <dcterms:modified xsi:type="dcterms:W3CDTF">2012-05-06T06:53:00Z</dcterms:modified>
</cp:coreProperties>
</file>